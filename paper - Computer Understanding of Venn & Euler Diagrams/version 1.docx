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74" w:rsidRPr="00E85D18" w:rsidRDefault="008226D6" w:rsidP="0097783F">
      <w:pPr>
        <w:pStyle w:val="IEEETitle"/>
      </w:pPr>
      <w:r>
        <w:t xml:space="preserve">Computer </w:t>
      </w:r>
      <w:commentRangeStart w:id="0"/>
      <w:r w:rsidR="008D2E93">
        <w:t>U</w:t>
      </w:r>
      <w:r>
        <w:t xml:space="preserve">nderstanding </w:t>
      </w:r>
      <w:commentRangeEnd w:id="0"/>
      <w:r w:rsidR="00141C12">
        <w:rPr>
          <w:rStyle w:val="CommentReference"/>
        </w:rPr>
        <w:commentReference w:id="0"/>
      </w:r>
      <w:r>
        <w:t xml:space="preserve">of </w:t>
      </w:r>
      <w:r w:rsidR="000B2706">
        <w:t>Venn</w:t>
      </w:r>
      <w:r w:rsidR="00422673">
        <w:t xml:space="preserve"> and Euler</w:t>
      </w:r>
      <w:r w:rsidR="0097783F">
        <w:t xml:space="preserve"> </w:t>
      </w:r>
      <w:r w:rsidR="008D2E93">
        <w:t>D</w:t>
      </w:r>
      <w:r w:rsidR="008E178D">
        <w:t>iagram</w:t>
      </w:r>
      <w:r w:rsidR="00D61D0B">
        <w:t>s</w:t>
      </w:r>
    </w:p>
    <w:p w:rsidR="00D41274" w:rsidRPr="00E85D18" w:rsidRDefault="000B2706" w:rsidP="00D41274">
      <w:pPr>
        <w:pStyle w:val="IEEEAuthorName"/>
      </w:pPr>
      <w:r>
        <w:t>Diunuge B. Wijesinghe</w:t>
      </w:r>
      <w:r w:rsidR="00D41274" w:rsidRPr="00E85D18">
        <w:t xml:space="preserve">, </w:t>
      </w:r>
      <w:r>
        <w:t>Surangika Ranathunga</w:t>
      </w:r>
      <w:r w:rsidR="009B16E3" w:rsidRPr="00E85D18">
        <w:t xml:space="preserve">, </w:t>
      </w:r>
      <w:r>
        <w:t>Gihan Dias</w:t>
      </w:r>
    </w:p>
    <w:p w:rsidR="00D41274" w:rsidRPr="00E85D18" w:rsidRDefault="00D41274" w:rsidP="00D41274">
      <w:pPr>
        <w:pStyle w:val="IEEEAuthorAffiliation"/>
      </w:pPr>
      <w:r w:rsidRPr="00E85D18">
        <w:t>Department</w:t>
      </w:r>
      <w:r w:rsidR="003B0610" w:rsidRPr="00E85D18">
        <w:t xml:space="preserve"> of Computer Science and Engineering</w:t>
      </w:r>
      <w:r w:rsidRPr="00E85D18">
        <w:t>, University</w:t>
      </w:r>
      <w:r w:rsidR="003B0610" w:rsidRPr="00E85D18">
        <w:t xml:space="preserve"> of Moratuwa</w:t>
      </w:r>
      <w:r w:rsidR="00F7176E" w:rsidRPr="00E85D18">
        <w:t>, Sri Lanka</w:t>
      </w:r>
    </w:p>
    <w:p w:rsidR="00F821F1" w:rsidRDefault="003B6283" w:rsidP="007066A1">
      <w:pPr>
        <w:pStyle w:val="IEEEAuthorEmail"/>
      </w:pPr>
      <w:r>
        <w:t>{</w:t>
      </w:r>
      <w:r w:rsidR="00710515" w:rsidRPr="00E85D18">
        <w:t>diunuge.10</w:t>
      </w:r>
      <w:r>
        <w:t xml:space="preserve">, surangika, </w:t>
      </w:r>
      <w:r w:rsidR="007066A1" w:rsidRPr="007066A1">
        <w:t>gihan}@cse.mrt.ac.lk</w:t>
      </w:r>
    </w:p>
    <w:p w:rsidR="007066A1" w:rsidRPr="007066A1" w:rsidRDefault="007066A1" w:rsidP="007066A1">
      <w:pPr>
        <w:pStyle w:val="IEEEAuthorAffiliation"/>
      </w:pPr>
    </w:p>
    <w:p w:rsidR="00D41274" w:rsidRPr="00E85D18" w:rsidRDefault="00D41274" w:rsidP="00883903">
      <w:pPr>
        <w:ind w:right="-811"/>
        <w:sectPr w:rsidR="00D41274" w:rsidRPr="00E85D18" w:rsidSect="007067EF">
          <w:headerReference w:type="even" r:id="rId9"/>
          <w:headerReference w:type="default" r:id="rId10"/>
          <w:footerReference w:type="even" r:id="rId11"/>
          <w:footerReference w:type="default" r:id="rId12"/>
          <w:headerReference w:type="first" r:id="rId13"/>
          <w:footerReference w:type="first" r:id="rId14"/>
          <w:pgSz w:w="11906" w:h="16838" w:code="9"/>
          <w:pgMar w:top="1134" w:right="851" w:bottom="1134" w:left="851" w:header="567" w:footer="567" w:gutter="170"/>
          <w:cols w:space="708"/>
          <w:titlePg/>
          <w:docGrid w:linePitch="360"/>
        </w:sectPr>
      </w:pPr>
    </w:p>
    <w:p w:rsidR="00D41274" w:rsidRPr="00E85D18" w:rsidRDefault="00D41274" w:rsidP="00C61088">
      <w:pPr>
        <w:pStyle w:val="IEEEAbtract"/>
      </w:pPr>
      <w:r w:rsidRPr="00E85D18">
        <w:rPr>
          <w:rStyle w:val="IEEEAbstractHeadingChar"/>
        </w:rPr>
        <w:lastRenderedPageBreak/>
        <w:t>Ab</w:t>
      </w:r>
      <w:r w:rsidR="0064799C" w:rsidRPr="00E85D18">
        <w:rPr>
          <w:rStyle w:val="IEEEAbstractHeadingChar"/>
        </w:rPr>
        <w:t>s</w:t>
      </w:r>
      <w:r w:rsidRPr="00E85D18">
        <w:rPr>
          <w:rStyle w:val="IEEEAbstractHeadingChar"/>
        </w:rPr>
        <w:t>tract</w:t>
      </w:r>
      <w:r w:rsidRPr="00E85D18">
        <w:t>—</w:t>
      </w:r>
      <w:del w:id="1" w:author="cse" w:date="2016-05-28T00:19:00Z">
        <w:r w:rsidRPr="00E85D18" w:rsidDel="0069008A">
          <w:delText xml:space="preserve"> </w:delText>
        </w:r>
        <w:r w:rsidR="00A91EDE" w:rsidDel="0069008A">
          <w:delText>Diagrams</w:delText>
        </w:r>
        <w:r w:rsidR="008226D6" w:rsidDel="0069008A">
          <w:delText xml:space="preserve"> are used to represent information on various context</w:delText>
        </w:r>
        <w:r w:rsidR="00854630" w:rsidDel="0069008A">
          <w:delText>s</w:delText>
        </w:r>
        <w:r w:rsidR="00A91EDE" w:rsidDel="0069008A">
          <w:delText>, especially in mathematics</w:delText>
        </w:r>
        <w:r w:rsidR="008226D6" w:rsidDel="0069008A">
          <w:delText xml:space="preserve">. </w:delText>
        </w:r>
        <w:r w:rsidR="008E178D" w:rsidDel="0069008A">
          <w:delText>Mathematical diagram understanding and interpretation is</w:delText>
        </w:r>
        <w:r w:rsidR="004A423B" w:rsidRPr="00E85D18" w:rsidDel="0069008A">
          <w:delText xml:space="preserve"> a </w:delText>
        </w:r>
        <w:r w:rsidR="00771737" w:rsidDel="0069008A">
          <w:delText>challenging</w:delText>
        </w:r>
        <w:r w:rsidR="008226D6" w:rsidDel="0069008A">
          <w:delText xml:space="preserve"> </w:delText>
        </w:r>
        <w:r w:rsidR="00A91EDE" w:rsidDel="0069008A">
          <w:delText>task in the computer field</w:delText>
        </w:r>
        <w:r w:rsidRPr="00E85D18" w:rsidDel="0069008A">
          <w:delText>.</w:delText>
        </w:r>
        <w:r w:rsidR="004A423B" w:rsidRPr="00E85D18" w:rsidDel="0069008A">
          <w:delText xml:space="preserve"> </w:delText>
        </w:r>
      </w:del>
      <w:r w:rsidR="00854630">
        <w:t>Venn &amp; Euler diagrams are</w:t>
      </w:r>
      <w:r w:rsidR="00A91EDE">
        <w:t xml:space="preserve"> </w:t>
      </w:r>
      <w:r w:rsidR="00854630">
        <w:t>well-defined</w:t>
      </w:r>
      <w:r w:rsidR="00A91EDE">
        <w:t xml:space="preserve"> mathematical diagram type</w:t>
      </w:r>
      <w:r w:rsidR="00854630">
        <w:t>s</w:t>
      </w:r>
      <w:ins w:id="2" w:author="cse" w:date="2016-05-28T00:19:00Z">
        <w:r w:rsidR="0069008A">
          <w:t>,</w:t>
        </w:r>
      </w:ins>
      <w:r w:rsidR="00A91EDE">
        <w:t xml:space="preserve"> which </w:t>
      </w:r>
      <w:r w:rsidR="00854630">
        <w:t>are</w:t>
      </w:r>
      <w:r w:rsidR="00A91EDE">
        <w:t xml:space="preserve"> the major representation</w:t>
      </w:r>
      <w:r w:rsidR="00854630">
        <w:t xml:space="preserve"> method</w:t>
      </w:r>
      <w:ins w:id="3" w:author="cse" w:date="2016-05-28T00:20:00Z">
        <w:r w:rsidR="0069008A">
          <w:t>s</w:t>
        </w:r>
      </w:ins>
      <w:r w:rsidR="00A91EDE">
        <w:t xml:space="preserve"> of Set Theory. </w:t>
      </w:r>
      <w:ins w:id="4" w:author="cse" w:date="2016-05-28T00:20:00Z">
        <w:r w:rsidR="0069008A">
          <w:t xml:space="preserve">Although understanding of different diagram types such </w:t>
        </w:r>
        <w:commentRangeStart w:id="5"/>
        <w:r w:rsidR="0069008A">
          <w:t>as</w:t>
        </w:r>
      </w:ins>
      <w:commentRangeEnd w:id="5"/>
      <w:ins w:id="6" w:author="cse" w:date="2016-05-28T00:21:00Z">
        <w:r w:rsidR="0069008A">
          <w:rPr>
            <w:rStyle w:val="CommentReference"/>
            <w:b w:val="0"/>
            <w:lang w:eastAsia="zh-CN"/>
          </w:rPr>
          <w:commentReference w:id="5"/>
        </w:r>
        <w:r w:rsidR="0069008A">
          <w:t>, no research has been done for</w:t>
        </w:r>
      </w:ins>
      <w:ins w:id="7" w:author="cse" w:date="2016-05-28T00:20:00Z">
        <w:r w:rsidR="0069008A">
          <w:t xml:space="preserve"> </w:t>
        </w:r>
      </w:ins>
      <w:r w:rsidR="00A91EDE">
        <w:t>Venn</w:t>
      </w:r>
      <w:r w:rsidR="00854630">
        <w:t xml:space="preserve"> and Euler</w:t>
      </w:r>
      <w:r w:rsidR="00A91EDE">
        <w:t xml:space="preserve"> diagram interpretation</w:t>
      </w:r>
      <w:del w:id="8" w:author="cse" w:date="2016-05-28T00:22:00Z">
        <w:r w:rsidR="00A91EDE" w:rsidDel="0069008A">
          <w:delText xml:space="preserve"> is a relatively new research field. </w:delText>
        </w:r>
        <w:r w:rsidR="00780B3A" w:rsidDel="0069008A">
          <w:delText>Diagram understanding is important part of image knowledge database systems</w:delText>
        </w:r>
        <w:r w:rsidR="00DE5E3D" w:rsidDel="0069008A">
          <w:delText>, diagram similarity measuring, diagram based search algorithms</w:delText>
        </w:r>
        <w:r w:rsidR="00780B3A" w:rsidDel="0069008A">
          <w:delText xml:space="preserve"> and </w:delText>
        </w:r>
        <w:r w:rsidR="00DE5E3D" w:rsidDel="0069008A">
          <w:delText>educational automatic/ semi-automatic grading systems. Venn</w:delText>
        </w:r>
        <w:r w:rsidR="00854630" w:rsidDel="0069008A">
          <w:delText xml:space="preserve"> and Euler</w:delText>
        </w:r>
        <w:r w:rsidR="00DE5E3D" w:rsidDel="0069008A">
          <w:delText xml:space="preserve"> Diagrams exist in various media types such as printed format in books, </w:delText>
        </w:r>
        <w:r w:rsidR="005A0D4A" w:rsidDel="0069008A">
          <w:delText>raster</w:delText>
        </w:r>
        <w:r w:rsidR="00DE5E3D" w:rsidDel="0069008A">
          <w:delText xml:space="preserve"> images in electronic media and vector images in electronic media. Currently</w:delText>
        </w:r>
        <w:r w:rsidR="00F67248" w:rsidDel="0069008A">
          <w:delText>,</w:delText>
        </w:r>
        <w:r w:rsidR="00DE5E3D" w:rsidDel="0069008A">
          <w:delText xml:space="preserve"> this method is applied to images in vector format since </w:delText>
        </w:r>
        <w:r w:rsidR="00C61088" w:rsidDel="0069008A">
          <w:delText>any image can be translated into a Vector Image. Method</w:delText>
        </w:r>
        <w:r w:rsidR="00F67248" w:rsidDel="0069008A">
          <w:delText>ology for Set</w:delText>
        </w:r>
        <w:r w:rsidR="00C61088" w:rsidDel="0069008A">
          <w:delText xml:space="preserve"> details extraction from vector image is discussed and </w:delText>
        </w:r>
        <w:r w:rsidR="00DE5E3D" w:rsidDel="0069008A">
          <w:delText>Venn Data representation</w:delText>
        </w:r>
        <w:r w:rsidR="00C61088" w:rsidDel="0069008A">
          <w:delText xml:space="preserve"> is introduced</w:delText>
        </w:r>
        <w:r w:rsidR="00DE5E3D" w:rsidDel="0069008A">
          <w:delText xml:space="preserve"> </w:delText>
        </w:r>
        <w:r w:rsidR="00C61088" w:rsidDel="0069008A">
          <w:delText>which can</w:delText>
        </w:r>
        <w:r w:rsidR="00DE5E3D" w:rsidDel="0069008A">
          <w:delText xml:space="preserve"> stores Venn details extracted from a Venn</w:delText>
        </w:r>
        <w:r w:rsidR="00F67248" w:rsidDel="0069008A">
          <w:delText xml:space="preserve"> or Euler</w:delText>
        </w:r>
        <w:r w:rsidR="00DE5E3D" w:rsidDel="0069008A">
          <w:delText xml:space="preserve"> diagram</w:delText>
        </w:r>
        <w:r w:rsidR="00C61088" w:rsidDel="0069008A">
          <w:delText>.</w:delText>
        </w:r>
        <w:r w:rsidR="007E4563" w:rsidRPr="00E85D18" w:rsidDel="0069008A">
          <w:delText xml:space="preserve"> </w:delText>
        </w:r>
      </w:del>
      <w:ins w:id="9" w:author="cse" w:date="2016-05-28T00:22:00Z">
        <w:r w:rsidR="0069008A">
          <w:t>.</w:t>
        </w:r>
      </w:ins>
      <w:r w:rsidR="006D34E1" w:rsidRPr="00E85D18">
        <w:t xml:space="preserve">This paper describes the </w:t>
      </w:r>
      <w:r w:rsidR="007E4563" w:rsidRPr="00E85D18">
        <w:t>research methodology</w:t>
      </w:r>
      <w:r w:rsidR="006D34E1" w:rsidRPr="00E85D18">
        <w:t xml:space="preserve"> and </w:t>
      </w:r>
      <w:del w:id="10" w:author="cse" w:date="2016-05-28T00:23:00Z">
        <w:r w:rsidR="006D34E1" w:rsidRPr="00E85D18" w:rsidDel="0069008A">
          <w:delText xml:space="preserve">relevant research </w:delText>
        </w:r>
        <w:r w:rsidR="007E4563" w:rsidRPr="00E85D18" w:rsidDel="0069008A">
          <w:delText>carried out</w:delText>
        </w:r>
      </w:del>
      <w:r w:rsidR="006D34E1" w:rsidRPr="00E85D18">
        <w:t xml:space="preserve"> for </w:t>
      </w:r>
      <w:r w:rsidR="00C61088">
        <w:t>computer understanding of Venn</w:t>
      </w:r>
      <w:r w:rsidR="00F67248">
        <w:t xml:space="preserve"> and Euler</w:t>
      </w:r>
      <w:r w:rsidR="00C61088">
        <w:t xml:space="preserve"> diagrams</w:t>
      </w:r>
      <w:del w:id="11" w:author="cse" w:date="2016-05-28T00:23:00Z">
        <w:r w:rsidR="00C61088" w:rsidDel="0069008A">
          <w:delText xml:space="preserve"> and possible </w:delText>
        </w:r>
        <w:commentRangeStart w:id="12"/>
        <w:r w:rsidR="00C61088" w:rsidDel="0069008A">
          <w:delText>applications</w:delText>
        </w:r>
      </w:del>
      <w:commentRangeEnd w:id="12"/>
      <w:r w:rsidR="0069008A">
        <w:rPr>
          <w:rStyle w:val="CommentReference"/>
          <w:b w:val="0"/>
          <w:lang w:eastAsia="zh-CN"/>
        </w:rPr>
        <w:commentReference w:id="12"/>
      </w:r>
      <w:r w:rsidR="006D34E1" w:rsidRPr="00E85D18">
        <w:t>.</w:t>
      </w:r>
    </w:p>
    <w:p w:rsidR="00A32BFA" w:rsidRPr="00E85D18" w:rsidRDefault="00A32BFA" w:rsidP="00A32BFA">
      <w:pPr>
        <w:rPr>
          <w:lang w:eastAsia="en-GB"/>
        </w:rPr>
      </w:pPr>
    </w:p>
    <w:p w:rsidR="00A32BFA" w:rsidRPr="00E85D18" w:rsidRDefault="00A32BFA" w:rsidP="00A32BFA">
      <w:pPr>
        <w:rPr>
          <w:lang w:eastAsia="en-GB"/>
        </w:rPr>
      </w:pPr>
      <w:r w:rsidRPr="00E85D18">
        <w:rPr>
          <w:rStyle w:val="IEEEAbstractHeadingChar"/>
        </w:rPr>
        <w:t>Keywords</w:t>
      </w:r>
      <w:r w:rsidRPr="00E85D18">
        <w:t xml:space="preserve">— </w:t>
      </w:r>
      <w:r w:rsidR="00C61088">
        <w:rPr>
          <w:rStyle w:val="IEEEAbtractChar"/>
        </w:rPr>
        <w:t>Diagram Understanding</w:t>
      </w:r>
      <w:r w:rsidR="006D34E1" w:rsidRPr="00E85D18">
        <w:rPr>
          <w:rStyle w:val="IEEEAbtractChar"/>
        </w:rPr>
        <w:t xml:space="preserve">, </w:t>
      </w:r>
      <w:r w:rsidR="00C95336">
        <w:rPr>
          <w:rStyle w:val="IEEEAbtractChar"/>
        </w:rPr>
        <w:t xml:space="preserve">Venn </w:t>
      </w:r>
      <w:r w:rsidR="00974507">
        <w:rPr>
          <w:rStyle w:val="IEEEAbtractChar"/>
        </w:rPr>
        <w:t>Diagram</w:t>
      </w:r>
      <w:r w:rsidR="00B71A37">
        <w:rPr>
          <w:rStyle w:val="IEEEAbtractChar"/>
        </w:rPr>
        <w:t>,</w:t>
      </w:r>
      <w:r w:rsidR="00C95336">
        <w:rPr>
          <w:rStyle w:val="IEEEAbtractChar"/>
        </w:rPr>
        <w:t xml:space="preserve"> Euler </w:t>
      </w:r>
      <w:r w:rsidR="00974507">
        <w:rPr>
          <w:rStyle w:val="IEEEAbtractChar"/>
        </w:rPr>
        <w:t>D</w:t>
      </w:r>
      <w:r w:rsidR="00C95336">
        <w:rPr>
          <w:rStyle w:val="IEEEAbtractChar"/>
        </w:rPr>
        <w:t>iagram</w:t>
      </w:r>
      <w:r w:rsidR="00974507">
        <w:rPr>
          <w:rStyle w:val="IEEEAbtractChar"/>
        </w:rPr>
        <w:t>,</w:t>
      </w:r>
      <w:r w:rsidR="00B71A37">
        <w:rPr>
          <w:rStyle w:val="IEEEAbtractChar"/>
        </w:rPr>
        <w:t xml:space="preserve"> </w:t>
      </w:r>
      <w:r w:rsidR="00C61088">
        <w:rPr>
          <w:rStyle w:val="IEEEAbtractChar"/>
        </w:rPr>
        <w:t>Set Theory</w:t>
      </w:r>
      <w:r w:rsidR="007E4563" w:rsidRPr="00E85D18">
        <w:rPr>
          <w:rStyle w:val="IEEEAbtractChar"/>
        </w:rPr>
        <w:t xml:space="preserve">, </w:t>
      </w:r>
      <w:r w:rsidR="00C61088">
        <w:rPr>
          <w:rStyle w:val="IEEEAbtractChar"/>
        </w:rPr>
        <w:t>Vector Images</w:t>
      </w:r>
    </w:p>
    <w:p w:rsidR="00AD335D" w:rsidRPr="00E85D18" w:rsidRDefault="00AD335D" w:rsidP="00081EBE">
      <w:pPr>
        <w:pStyle w:val="IEEEHeading1"/>
      </w:pPr>
      <w:r w:rsidRPr="00E85D18">
        <w:t>Introduction</w:t>
      </w:r>
    </w:p>
    <w:p w:rsidR="0077179B" w:rsidRDefault="0069008A" w:rsidP="0077179B">
      <w:pPr>
        <w:pStyle w:val="IEEEParagraph"/>
        <w:rPr>
          <w:ins w:id="13" w:author="cse" w:date="2016-05-28T00:27:00Z"/>
          <w:lang w:val="en-AU"/>
        </w:rPr>
      </w:pPr>
      <w:ins w:id="14" w:author="cse" w:date="2016-05-28T00:24:00Z">
        <w:r>
          <w:rPr>
            <w:lang w:val="en-AU"/>
          </w:rPr>
          <w:t xml:space="preserve">Diagrams is a very important communication medium. This is </w:t>
        </w:r>
        <w:r>
          <w:rPr>
            <w:lang w:val="en-AU"/>
          </w:rPr>
          <w:t>especially</w:t>
        </w:r>
        <w:r>
          <w:rPr>
            <w:lang w:val="en-AU"/>
          </w:rPr>
          <w:t xml:space="preserve"> the case with Mathematical diagrams. Although humans can easily interpret these diagrams, </w:t>
        </w:r>
      </w:ins>
      <w:del w:id="15" w:author="cse" w:date="2016-05-28T00:25:00Z">
        <w:r w:rsidR="009A6B0E" w:rsidRPr="00494150" w:rsidDel="0069008A">
          <w:rPr>
            <w:lang w:val="en-AU"/>
          </w:rPr>
          <w:delText>Usually, lot of communication happens by means of diagrams</w:delText>
        </w:r>
        <w:r w:rsidR="00593C13" w:rsidRPr="00494150" w:rsidDel="0069008A">
          <w:rPr>
            <w:lang w:val="en-AU"/>
          </w:rPr>
          <w:delText>.</w:delText>
        </w:r>
        <w:r w:rsidR="009A6B0E" w:rsidRPr="00494150" w:rsidDel="0069008A">
          <w:rPr>
            <w:lang w:val="en-AU"/>
          </w:rPr>
          <w:delText xml:space="preserve"> </w:delText>
        </w:r>
        <w:r w:rsidR="003565CC" w:rsidRPr="00494150" w:rsidDel="0069008A">
          <w:delText>M</w:delText>
        </w:r>
      </w:del>
      <w:ins w:id="16" w:author="cse" w:date="2016-05-28T00:25:00Z">
        <w:r>
          <w:rPr>
            <w:lang w:val="en-AU"/>
          </w:rPr>
          <w:t>m</w:t>
        </w:r>
      </w:ins>
      <w:r w:rsidR="003565CC" w:rsidRPr="00494150">
        <w:t xml:space="preserve">athematical </w:t>
      </w:r>
      <w:ins w:id="17" w:author="cse" w:date="2016-05-28T00:25:00Z">
        <w:r>
          <w:t>d</w:t>
        </w:r>
      </w:ins>
      <w:del w:id="18" w:author="cse" w:date="2016-05-28T00:25:00Z">
        <w:r w:rsidR="003565CC" w:rsidRPr="00494150" w:rsidDel="0069008A">
          <w:delText>D</w:delText>
        </w:r>
      </w:del>
      <w:r w:rsidR="003565CC" w:rsidRPr="00494150">
        <w:t>iagram Understanding</w:t>
      </w:r>
      <w:r w:rsidR="003565CC" w:rsidRPr="00494150">
        <w:rPr>
          <w:lang w:val="en-AU"/>
        </w:rPr>
        <w:t xml:space="preserve"> is a complex challenge in the computer field. </w:t>
      </w:r>
      <w:del w:id="19" w:author="cse" w:date="2016-05-28T00:25:00Z">
        <w:r w:rsidR="009A6B0E" w:rsidRPr="00494150" w:rsidDel="0069008A">
          <w:rPr>
            <w:lang w:val="en-AU"/>
          </w:rPr>
          <w:delText>In mathematics there are variety of well-defined diagrams are used to represent information such as coordinate graphs, geometrical drawings, charts and Venn/ Euler diagrams.</w:delText>
        </w:r>
        <w:r w:rsidR="0077179B" w:rsidDel="0069008A">
          <w:rPr>
            <w:lang w:val="en-AU"/>
          </w:rPr>
          <w:delText xml:space="preserve"> </w:delText>
        </w:r>
      </w:del>
      <w:r w:rsidR="0077179B">
        <w:rPr>
          <w:lang w:val="en-AU"/>
        </w:rPr>
        <w:t>Diagram understanding is an important part of various fields such as image database systems, educational diagram grading systems</w:t>
      </w:r>
      <w:del w:id="20" w:author="cse" w:date="2016-05-28T00:25:00Z">
        <w:r w:rsidR="0077179B" w:rsidDel="0069008A">
          <w:rPr>
            <w:lang w:val="en-AU"/>
          </w:rPr>
          <w:delText xml:space="preserve"> …etc</w:delText>
        </w:r>
      </w:del>
      <w:r w:rsidR="0077179B">
        <w:rPr>
          <w:lang w:val="en-AU"/>
        </w:rPr>
        <w:t xml:space="preserve">. Significant research has been done to understand mathematical diagrams in few domains such as coordinate </w:t>
      </w:r>
      <w:commentRangeStart w:id="21"/>
      <w:r w:rsidR="0077179B">
        <w:rPr>
          <w:lang w:val="en-AU"/>
        </w:rPr>
        <w:t>graphs</w:t>
      </w:r>
      <w:commentRangeEnd w:id="21"/>
      <w:r>
        <w:rPr>
          <w:rStyle w:val="CommentReference"/>
        </w:rPr>
        <w:commentReference w:id="21"/>
      </w:r>
      <w:r w:rsidR="0077179B">
        <w:rPr>
          <w:lang w:val="en-AU"/>
        </w:rPr>
        <w:t xml:space="preserve"> as well as charts (bar chats, pie charts). But there </w:t>
      </w:r>
      <w:del w:id="22" w:author="cse" w:date="2016-05-28T00:26:00Z">
        <w:r w:rsidR="0077179B" w:rsidDel="0069008A">
          <w:rPr>
            <w:lang w:val="en-AU"/>
          </w:rPr>
          <w:delText xml:space="preserve">are </w:delText>
        </w:r>
      </w:del>
      <w:ins w:id="23" w:author="cse" w:date="2016-05-28T00:26:00Z">
        <w:r>
          <w:rPr>
            <w:lang w:val="en-AU"/>
          </w:rPr>
          <w:t>is</w:t>
        </w:r>
        <w:r>
          <w:rPr>
            <w:lang w:val="en-AU"/>
          </w:rPr>
          <w:t xml:space="preserve"> </w:t>
        </w:r>
      </w:ins>
      <w:r w:rsidR="0077179B">
        <w:rPr>
          <w:lang w:val="en-AU"/>
        </w:rPr>
        <w:t xml:space="preserve">no </w:t>
      </w:r>
      <w:del w:id="24" w:author="cse" w:date="2016-05-28T00:26:00Z">
        <w:r w:rsidR="0077179B" w:rsidDel="0069008A">
          <w:rPr>
            <w:lang w:val="en-AU"/>
          </w:rPr>
          <w:delText xml:space="preserve">any </w:delText>
        </w:r>
      </w:del>
      <w:r w:rsidR="0077179B">
        <w:rPr>
          <w:lang w:val="en-AU"/>
        </w:rPr>
        <w:t xml:space="preserve">significant research done to interpret Venn diagrams. </w:t>
      </w:r>
    </w:p>
    <w:p w:rsidR="0069008A" w:rsidRPr="00494150" w:rsidRDefault="0069008A" w:rsidP="0077179B">
      <w:pPr>
        <w:pStyle w:val="IEEEParagraph"/>
        <w:rPr>
          <w:lang w:val="en-AU"/>
        </w:rPr>
      </w:pPr>
      <w:moveToRangeStart w:id="25" w:author="cse" w:date="2016-05-28T00:27:00Z" w:name="move452158562"/>
      <w:moveTo w:id="26" w:author="cse" w:date="2016-05-28T00:27:00Z">
        <w:r>
          <w:rPr>
            <w:lang w:val="en-AU"/>
          </w:rPr>
          <w:t xml:space="preserve">We address the problem of </w:t>
        </w:r>
      </w:moveTo>
      <w:ins w:id="27" w:author="cse" w:date="2016-05-28T00:27:00Z">
        <w:r>
          <w:rPr>
            <w:lang w:val="en-AU"/>
          </w:rPr>
          <w:t xml:space="preserve">computer </w:t>
        </w:r>
      </w:ins>
      <w:moveTo w:id="28" w:author="cse" w:date="2016-05-28T00:27:00Z">
        <w:r>
          <w:rPr>
            <w:lang w:val="en-AU"/>
          </w:rPr>
          <w:t xml:space="preserve">understanding </w:t>
        </w:r>
      </w:moveTo>
      <w:ins w:id="29" w:author="cse" w:date="2016-05-28T00:27:00Z">
        <w:r>
          <w:rPr>
            <w:lang w:val="en-AU"/>
          </w:rPr>
          <w:t xml:space="preserve">of </w:t>
        </w:r>
      </w:ins>
      <w:moveTo w:id="30" w:author="cse" w:date="2016-05-28T00:27:00Z">
        <w:r>
          <w:rPr>
            <w:lang w:val="en-AU"/>
          </w:rPr>
          <w:t xml:space="preserve">Venn </w:t>
        </w:r>
        <w:del w:id="31" w:author="cse" w:date="2016-05-28T00:27:00Z">
          <w:r w:rsidDel="0069008A">
            <w:rPr>
              <w:lang w:val="en-AU"/>
            </w:rPr>
            <w:delText>or</w:delText>
          </w:r>
        </w:del>
      </w:moveTo>
      <w:ins w:id="32" w:author="cse" w:date="2016-05-28T00:27:00Z">
        <w:r>
          <w:rPr>
            <w:lang w:val="en-AU"/>
          </w:rPr>
          <w:t>and</w:t>
        </w:r>
      </w:ins>
      <w:moveTo w:id="33" w:author="cse" w:date="2016-05-28T00:27:00Z">
        <w:r>
          <w:rPr>
            <w:lang w:val="en-AU"/>
          </w:rPr>
          <w:t xml:space="preserve"> Euler diagram </w:t>
        </w:r>
        <w:del w:id="34" w:author="cse" w:date="2016-05-28T00:29:00Z">
          <w:r w:rsidDel="006A13B7">
            <w:rPr>
              <w:lang w:val="en-AU"/>
            </w:rPr>
            <w:delText>from</w:delText>
          </w:r>
        </w:del>
      </w:moveTo>
      <w:ins w:id="35" w:author="cse" w:date="2016-05-28T00:29:00Z">
        <w:r w:rsidR="006A13B7">
          <w:rPr>
            <w:lang w:val="en-AU"/>
          </w:rPr>
          <w:t>that are available as</w:t>
        </w:r>
      </w:ins>
      <w:moveTo w:id="36" w:author="cse" w:date="2016-05-28T00:27:00Z">
        <w:r>
          <w:rPr>
            <w:lang w:val="en-AU"/>
          </w:rPr>
          <w:t xml:space="preserve"> vector image</w:t>
        </w:r>
      </w:moveTo>
      <w:ins w:id="37" w:author="cse" w:date="2016-05-28T00:29:00Z">
        <w:r w:rsidR="006A13B7">
          <w:rPr>
            <w:lang w:val="en-AU"/>
          </w:rPr>
          <w:t>s</w:t>
        </w:r>
      </w:ins>
      <w:moveTo w:id="38" w:author="cse" w:date="2016-05-28T00:27:00Z">
        <w:r>
          <w:rPr>
            <w:lang w:val="en-AU"/>
          </w:rPr>
          <w:t>.</w:t>
        </w:r>
      </w:moveTo>
      <w:moveToRangeEnd w:id="25"/>
    </w:p>
    <w:p w:rsidR="00593C13" w:rsidRDefault="0077179B" w:rsidP="0077179B">
      <w:pPr>
        <w:pStyle w:val="IEEEParagraph"/>
        <w:rPr>
          <w:lang w:val="en-AU"/>
        </w:rPr>
      </w:pPr>
      <w:del w:id="39" w:author="cse" w:date="2016-05-28T00:28:00Z">
        <w:r w:rsidRPr="00494150" w:rsidDel="0069008A">
          <w:rPr>
            <w:lang w:val="en-AU"/>
          </w:rPr>
          <w:delText>Normally those diagrams exist in two major formats, printed format and electronic format as images. Also in images there are two major types; raster images called as  pixel images and vector images where images is described using primitive graphical objects such as lines, curves,</w:delText>
        </w:r>
        <w:r w:rsidDel="0069008A">
          <w:rPr>
            <w:lang w:val="en-AU"/>
          </w:rPr>
          <w:delText xml:space="preserve"> circles …etc. Lot of research</w:delText>
        </w:r>
        <w:r w:rsidRPr="00494150" w:rsidDel="0069008A">
          <w:rPr>
            <w:lang w:val="en-AU"/>
          </w:rPr>
          <w:delText xml:space="preserve"> has been done for converting printed diagrams to electronic format. We don’t address the conversion to the vector format of an image since conversion </w:delText>
        </w:r>
        <w:r w:rsidRPr="00494150" w:rsidDel="0069008A">
          <w:rPr>
            <w:lang w:val="en-AU"/>
          </w:rPr>
          <w:lastRenderedPageBreak/>
          <w:delText>between raster and vector format is also a well identified resolved problem.</w:delText>
        </w:r>
      </w:del>
      <w:r w:rsidRPr="00494150">
        <w:rPr>
          <w:lang w:val="en-AU"/>
        </w:rPr>
        <w:t xml:space="preserve"> </w:t>
      </w:r>
      <w:moveFromRangeStart w:id="40" w:author="cse" w:date="2016-05-28T00:27:00Z" w:name="move452158562"/>
      <w:moveFrom w:id="41" w:author="cse" w:date="2016-05-28T00:27:00Z">
        <w:r w:rsidDel="0069008A">
          <w:rPr>
            <w:lang w:val="en-AU"/>
          </w:rPr>
          <w:t>We address the problem of understanding Venn or Euler diagram from vector image.</w:t>
        </w:r>
        <w:r w:rsidR="009A6B0E" w:rsidRPr="00494150" w:rsidDel="0069008A">
          <w:rPr>
            <w:lang w:val="en-AU"/>
          </w:rPr>
          <w:t xml:space="preserve"> </w:t>
        </w:r>
      </w:moveFrom>
      <w:moveFromRangeEnd w:id="40"/>
    </w:p>
    <w:p w:rsidR="00494150" w:rsidRPr="00494150" w:rsidRDefault="006F0660" w:rsidP="00593C13">
      <w:pPr>
        <w:pStyle w:val="IEEEParagraph"/>
        <w:rPr>
          <w:lang w:val="en-AU"/>
        </w:rPr>
      </w:pPr>
      <w:del w:id="42" w:author="cse" w:date="2016-05-28T00:26:00Z">
        <w:r w:rsidDel="0069008A">
          <w:rPr>
            <w:lang w:val="en-AU"/>
          </w:rPr>
          <w:delText xml:space="preserve">Diagram processing is major part of systems which accepts diagrams as inputs such as automatic grading systems and image databases. </w:delText>
        </w:r>
        <w:r w:rsidR="00494150" w:rsidDel="0069008A">
          <w:rPr>
            <w:lang w:val="en-AU"/>
          </w:rPr>
          <w:delText>Significant research has been done to understand mathematical diagrams in few domains such as coordinate graphs as well as charts (bar chats, pie charts). But</w:delText>
        </w:r>
        <w:r w:rsidR="00390474" w:rsidDel="0069008A">
          <w:rPr>
            <w:lang w:val="en-AU"/>
          </w:rPr>
          <w:delText xml:space="preserve"> we are not aware of</w:delText>
        </w:r>
        <w:r w:rsidR="00494150" w:rsidDel="0069008A">
          <w:rPr>
            <w:lang w:val="en-AU"/>
          </w:rPr>
          <w:delText xml:space="preserve"> any research done to interpret Venn diagrams. </w:delText>
        </w:r>
      </w:del>
    </w:p>
    <w:p w:rsidR="008E326C" w:rsidRDefault="008E326C" w:rsidP="008E326C">
      <w:pPr>
        <w:pStyle w:val="IEEEParagraph"/>
        <w:rPr>
          <w:lang w:val="en-AU"/>
        </w:rPr>
      </w:pPr>
      <w:r w:rsidRPr="00422673">
        <w:rPr>
          <w:lang w:val="en-AU"/>
        </w:rPr>
        <w:t>Venn Diagrams ha</w:t>
      </w:r>
      <w:del w:id="43" w:author="cse" w:date="2016-05-28T00:29:00Z">
        <w:r w:rsidRPr="00422673" w:rsidDel="006A13B7">
          <w:rPr>
            <w:lang w:val="en-AU"/>
          </w:rPr>
          <w:delText>s</w:delText>
        </w:r>
      </w:del>
      <w:ins w:id="44" w:author="cse" w:date="2016-05-28T00:29:00Z">
        <w:r w:rsidR="006A13B7">
          <w:rPr>
            <w:lang w:val="en-AU"/>
          </w:rPr>
          <w:t>ve</w:t>
        </w:r>
      </w:ins>
      <w:r w:rsidRPr="00422673">
        <w:rPr>
          <w:lang w:val="en-AU"/>
        </w:rPr>
        <w:t xml:space="preserve"> been developed by </w:t>
      </w:r>
      <w:del w:id="45" w:author="cse" w:date="2016-05-28T00:29:00Z">
        <w:r w:rsidRPr="00422673" w:rsidDel="006A13B7">
          <w:rPr>
            <w:lang w:val="en-AU"/>
          </w:rPr>
          <w:delText xml:space="preserve">the </w:delText>
        </w:r>
      </w:del>
      <w:r w:rsidRPr="00422673">
        <w:rPr>
          <w:lang w:val="en-AU"/>
        </w:rPr>
        <w:t xml:space="preserve">John Venn (1843 - 1923) and </w:t>
      </w:r>
      <w:del w:id="46" w:author="cse" w:date="2016-05-28T00:29:00Z">
        <w:r w:rsidRPr="00422673" w:rsidDel="006A13B7">
          <w:rPr>
            <w:lang w:val="en-AU"/>
          </w:rPr>
          <w:delText xml:space="preserve">became </w:delText>
        </w:r>
      </w:del>
      <w:ins w:id="47" w:author="cse" w:date="2016-05-28T00:29:00Z">
        <w:r w:rsidR="006A13B7">
          <w:rPr>
            <w:lang w:val="en-AU"/>
          </w:rPr>
          <w:t>is</w:t>
        </w:r>
        <w:r w:rsidR="006A13B7" w:rsidRPr="00422673">
          <w:rPr>
            <w:lang w:val="en-AU"/>
          </w:rPr>
          <w:t xml:space="preserve"> </w:t>
        </w:r>
      </w:ins>
      <w:r w:rsidRPr="00422673">
        <w:rPr>
          <w:lang w:val="en-AU"/>
        </w:rPr>
        <w:t xml:space="preserve">a common representation tool in proportional logic and related branches of mathematics such as Boolean Algebra [7]. </w:t>
      </w:r>
      <w:r w:rsidR="00AC776E">
        <w:rPr>
          <w:lang w:val="en-AU"/>
        </w:rPr>
        <w:t xml:space="preserve">Venn diagrams are </w:t>
      </w:r>
      <w:ins w:id="48" w:author="cse" w:date="2016-05-28T00:29:00Z">
        <w:r w:rsidR="006A13B7">
          <w:rPr>
            <w:lang w:val="en-AU"/>
          </w:rPr>
          <w:t xml:space="preserve">a </w:t>
        </w:r>
      </w:ins>
      <w:r w:rsidR="00AC776E">
        <w:rPr>
          <w:lang w:val="en-AU"/>
        </w:rPr>
        <w:t>specialized instance of a more general notation for representing relationship among</w:t>
      </w:r>
      <w:ins w:id="49" w:author="cse" w:date="2016-05-28T00:29:00Z">
        <w:r w:rsidR="006A13B7">
          <w:rPr>
            <w:lang w:val="en-AU"/>
          </w:rPr>
          <w:t xml:space="preserve"> a</w:t>
        </w:r>
      </w:ins>
      <w:r w:rsidR="00AC776E">
        <w:rPr>
          <w:lang w:val="en-AU"/>
        </w:rPr>
        <w:t xml:space="preserve"> set of classes of concepts </w:t>
      </w:r>
      <w:del w:id="50" w:author="cse" w:date="2016-05-28T00:30:00Z">
        <w:r w:rsidR="00AC776E" w:rsidDel="006A13B7">
          <w:rPr>
            <w:lang w:val="en-AU"/>
          </w:rPr>
          <w:delText>which Leonard Euler developed in 18</w:delText>
        </w:r>
        <w:r w:rsidR="00AC776E" w:rsidRPr="00AC776E" w:rsidDel="006A13B7">
          <w:rPr>
            <w:vertAlign w:val="superscript"/>
            <w:lang w:val="en-AU"/>
          </w:rPr>
          <w:delText>th</w:delText>
        </w:r>
        <w:r w:rsidR="00AC776E" w:rsidDel="006A13B7">
          <w:rPr>
            <w:lang w:val="en-AU"/>
          </w:rPr>
          <w:delText xml:space="preserve"> century</w:delText>
        </w:r>
      </w:del>
      <w:ins w:id="51" w:author="cse" w:date="2016-05-28T00:30:00Z">
        <w:r w:rsidR="006A13B7">
          <w:rPr>
            <w:lang w:val="en-AU"/>
          </w:rPr>
          <w:t>referred to as Euler diagrams</w:t>
        </w:r>
      </w:ins>
      <w:r w:rsidR="00AC776E">
        <w:rPr>
          <w:lang w:val="en-AU"/>
        </w:rPr>
        <w:t xml:space="preserve">. </w:t>
      </w:r>
      <w:r w:rsidRPr="00422673">
        <w:rPr>
          <w:lang w:val="en-AU"/>
        </w:rPr>
        <w:t xml:space="preserve">Venn diagrams can be described as diagrams </w:t>
      </w:r>
      <w:del w:id="52" w:author="cse" w:date="2016-05-28T00:30:00Z">
        <w:r w:rsidRPr="00422673" w:rsidDel="006A13B7">
          <w:rPr>
            <w:lang w:val="en-AU"/>
          </w:rPr>
          <w:delText xml:space="preserve">which </w:delText>
        </w:r>
      </w:del>
      <w:ins w:id="53" w:author="cse" w:date="2016-05-28T00:30:00Z">
        <w:r w:rsidR="006A13B7">
          <w:rPr>
            <w:lang w:val="en-AU"/>
          </w:rPr>
          <w:t>that</w:t>
        </w:r>
        <w:r w:rsidR="006A13B7" w:rsidRPr="00422673">
          <w:rPr>
            <w:lang w:val="en-AU"/>
          </w:rPr>
          <w:t xml:space="preserve"> </w:t>
        </w:r>
      </w:ins>
      <w:r w:rsidRPr="00422673">
        <w:rPr>
          <w:lang w:val="en-AU"/>
        </w:rPr>
        <w:t>represent</w:t>
      </w:r>
      <w:del w:id="54" w:author="cse" w:date="2016-05-28T00:30:00Z">
        <w:r w:rsidRPr="00422673" w:rsidDel="006A13B7">
          <w:rPr>
            <w:lang w:val="en-AU"/>
          </w:rPr>
          <w:delText>ing</w:delText>
        </w:r>
      </w:del>
      <w:r w:rsidRPr="00422673">
        <w:rPr>
          <w:lang w:val="en-AU"/>
        </w:rPr>
        <w:t xml:space="preserve"> pictorial</w:t>
      </w:r>
      <w:del w:id="55" w:author="cse" w:date="2016-05-28T00:30:00Z">
        <w:r w:rsidRPr="00422673" w:rsidDel="006A13B7">
          <w:rPr>
            <w:lang w:val="en-AU"/>
          </w:rPr>
          <w:delText>ly</w:delText>
        </w:r>
      </w:del>
      <w:r w:rsidRPr="00422673">
        <w:rPr>
          <w:lang w:val="en-AU"/>
        </w:rPr>
        <w:t xml:space="preserve"> relations among sets.  Venn diagrams ha</w:t>
      </w:r>
      <w:del w:id="56" w:author="cse" w:date="2016-05-28T00:31:00Z">
        <w:r w:rsidRPr="00422673" w:rsidDel="006A13B7">
          <w:rPr>
            <w:lang w:val="en-AU"/>
          </w:rPr>
          <w:delText>s</w:delText>
        </w:r>
      </w:del>
      <w:ins w:id="57" w:author="cse" w:date="2016-05-28T00:31:00Z">
        <w:r w:rsidR="006A13B7">
          <w:rPr>
            <w:lang w:val="en-AU"/>
          </w:rPr>
          <w:t>ve</w:t>
        </w:r>
      </w:ins>
      <w:r w:rsidRPr="00422673">
        <w:rPr>
          <w:lang w:val="en-AU"/>
        </w:rPr>
        <w:t xml:space="preserve"> been used in </w:t>
      </w:r>
      <w:ins w:id="58" w:author="cse" w:date="2016-05-28T00:31:00Z">
        <w:r w:rsidR="006A13B7">
          <w:rPr>
            <w:lang w:val="en-AU"/>
          </w:rPr>
          <w:t xml:space="preserve">a </w:t>
        </w:r>
      </w:ins>
      <w:r w:rsidRPr="00422673">
        <w:rPr>
          <w:lang w:val="en-AU"/>
        </w:rPr>
        <w:t>variety of educational contexts</w:t>
      </w:r>
      <w:r w:rsidR="00494150" w:rsidRPr="00494150">
        <w:rPr>
          <w:lang w:val="en-AU"/>
        </w:rPr>
        <w:t xml:space="preserve">, </w:t>
      </w:r>
      <w:r w:rsidR="006C64F0">
        <w:rPr>
          <w:lang w:val="en-AU"/>
        </w:rPr>
        <w:t>usually</w:t>
      </w:r>
      <w:r w:rsidR="00494150" w:rsidRPr="00494150">
        <w:rPr>
          <w:lang w:val="en-AU"/>
        </w:rPr>
        <w:t xml:space="preserve"> in education.</w:t>
      </w:r>
    </w:p>
    <w:p w:rsidR="00372659" w:rsidRPr="000F3A24" w:rsidRDefault="00BB3A57" w:rsidP="00971A35">
      <w:pPr>
        <w:pStyle w:val="IEEEParagraph"/>
        <w:rPr>
          <w:lang w:val="en-AU"/>
        </w:rPr>
      </w:pPr>
      <w:r>
        <w:rPr>
          <w:lang w:val="en-AU"/>
        </w:rPr>
        <w:t xml:space="preserve">Definition of Venn and Euler diagrams </w:t>
      </w:r>
      <w:del w:id="59" w:author="cse" w:date="2016-05-28T00:31:00Z">
        <w:r w:rsidDel="006A13B7">
          <w:rPr>
            <w:lang w:val="en-AU"/>
          </w:rPr>
          <w:delText xml:space="preserve">are </w:delText>
        </w:r>
      </w:del>
      <w:r>
        <w:rPr>
          <w:lang w:val="en-AU"/>
        </w:rPr>
        <w:t>varies throughout the literature [</w:t>
      </w:r>
      <w:r w:rsidR="00E222B7">
        <w:rPr>
          <w:lang w:val="en-AU"/>
        </w:rPr>
        <w:t>20</w:t>
      </w:r>
      <w:r>
        <w:rPr>
          <w:lang w:val="en-AU"/>
        </w:rPr>
        <w:t xml:space="preserve">]. Generally, Venn and Euler diagrams can be defined as a finite set of labelled, closed curves. </w:t>
      </w:r>
      <w:r w:rsidR="00372659">
        <w:rPr>
          <w:lang w:val="en-AU"/>
        </w:rPr>
        <w:t>The closed curves in the diagram partition the plane into minimal regions, where each minimal region is a connected component of the plane inside a set of curves [</w:t>
      </w:r>
      <w:r w:rsidR="00E222B7">
        <w:rPr>
          <w:lang w:val="en-AU"/>
        </w:rPr>
        <w:t>20</w:t>
      </w:r>
      <w:r w:rsidR="00372659">
        <w:rPr>
          <w:lang w:val="en-AU"/>
        </w:rPr>
        <w:t xml:space="preserve">]. While </w:t>
      </w:r>
      <w:ins w:id="60" w:author="cse" w:date="2016-05-28T00:31:00Z">
        <w:r w:rsidR="006A13B7">
          <w:rPr>
            <w:lang w:val="en-AU"/>
          </w:rPr>
          <w:t xml:space="preserve">a </w:t>
        </w:r>
      </w:ins>
      <w:r w:rsidR="00372659">
        <w:rPr>
          <w:lang w:val="en-AU"/>
        </w:rPr>
        <w:t>Venn diagram</w:t>
      </w:r>
      <w:del w:id="61" w:author="cse" w:date="2016-05-28T00:31:00Z">
        <w:r w:rsidR="00372659" w:rsidDel="006A13B7">
          <w:rPr>
            <w:lang w:val="en-AU"/>
          </w:rPr>
          <w:delText>s</w:delText>
        </w:r>
      </w:del>
      <w:r w:rsidR="00372659">
        <w:rPr>
          <w:lang w:val="en-AU"/>
        </w:rPr>
        <w:t xml:space="preserve"> contains all the minimal regions, Euler diagrams omit the empty minimal regions. </w:t>
      </w:r>
      <w:r w:rsidRPr="00BB3A57">
        <w:rPr>
          <w:lang w:val="en-AU"/>
        </w:rPr>
        <w:t xml:space="preserve">Normally 2 and 3 sets of Venn and Euler diagrams are being used in most of educational context. Representation up to 6 sets </w:t>
      </w:r>
      <w:del w:id="62" w:author="cse" w:date="2016-05-28T00:32:00Z">
        <w:r w:rsidRPr="00BB3A57" w:rsidDel="006A13B7">
          <w:rPr>
            <w:lang w:val="en-AU"/>
          </w:rPr>
          <w:delText xml:space="preserve">are </w:delText>
        </w:r>
      </w:del>
      <w:ins w:id="63" w:author="cse" w:date="2016-05-28T00:32:00Z">
        <w:r w:rsidR="006A13B7">
          <w:rPr>
            <w:lang w:val="en-AU"/>
          </w:rPr>
          <w:t>is</w:t>
        </w:r>
        <w:r w:rsidR="006A13B7" w:rsidRPr="00BB3A57">
          <w:rPr>
            <w:lang w:val="en-AU"/>
          </w:rPr>
          <w:t xml:space="preserve"> </w:t>
        </w:r>
      </w:ins>
      <w:r w:rsidRPr="00BB3A57">
        <w:rPr>
          <w:lang w:val="en-AU"/>
        </w:rPr>
        <w:t>less complex in the graphical represe</w:t>
      </w:r>
      <w:r>
        <w:rPr>
          <w:lang w:val="en-AU"/>
        </w:rPr>
        <w:t>ntation.</w:t>
      </w:r>
      <w:r w:rsidRPr="00BB3A57">
        <w:rPr>
          <w:lang w:val="en-AU"/>
        </w:rPr>
        <w:t xml:space="preserve"> </w:t>
      </w:r>
      <w:r w:rsidR="00423249">
        <w:rPr>
          <w:lang w:val="en-AU"/>
        </w:rPr>
        <w:t xml:space="preserve">Fig. 1 Shows a Venn diagram and relevant Euler diagram of 2 sets </w:t>
      </w:r>
      <w:del w:id="64" w:author="cse" w:date="2016-05-28T00:32:00Z">
        <w:r w:rsidR="00423249" w:rsidDel="006A13B7">
          <w:rPr>
            <w:lang w:val="en-AU"/>
          </w:rPr>
          <w:delText xml:space="preserve">which </w:delText>
        </w:r>
      </w:del>
      <w:ins w:id="65" w:author="cse" w:date="2016-05-28T00:32:00Z">
        <w:r w:rsidR="006A13B7">
          <w:rPr>
            <w:lang w:val="en-AU"/>
          </w:rPr>
          <w:t>that</w:t>
        </w:r>
        <w:r w:rsidR="006A13B7">
          <w:rPr>
            <w:lang w:val="en-AU"/>
          </w:rPr>
          <w:t xml:space="preserve"> </w:t>
        </w:r>
      </w:ins>
      <w:r w:rsidR="00423249">
        <w:rPr>
          <w:lang w:val="en-AU"/>
        </w:rPr>
        <w:t xml:space="preserve">has an empty set of </w:t>
      </w:r>
      <w:r w:rsidR="000F3A24">
        <w:rPr>
          <w:lang w:val="en-AU"/>
        </w:rPr>
        <w:t>A</w:t>
      </w:r>
      <w:r w:rsidR="000F3A24" w:rsidRPr="000F3A24">
        <w:rPr>
          <w:rFonts w:hint="eastAsia"/>
          <w:lang w:val="en-AU"/>
        </w:rPr>
        <w:t>∩</w:t>
      </w:r>
      <w:commentRangeStart w:id="66"/>
      <w:r w:rsidR="00423249">
        <w:rPr>
          <w:lang w:val="en-AU"/>
        </w:rPr>
        <w:t>B</w:t>
      </w:r>
      <w:r w:rsidR="000F3A24" w:rsidRPr="000F3A24">
        <w:rPr>
          <w:vertAlign w:val="superscript"/>
          <w:lang w:val="en-AU"/>
        </w:rPr>
        <w:t>c</w:t>
      </w:r>
      <w:commentRangeEnd w:id="66"/>
      <w:r w:rsidR="006A13B7">
        <w:rPr>
          <w:rStyle w:val="CommentReference"/>
        </w:rPr>
        <w:commentReference w:id="66"/>
      </w:r>
      <w:r w:rsidR="000F3A24">
        <w:rPr>
          <w:lang w:val="en-AU"/>
        </w:rPr>
        <w:t>.</w:t>
      </w:r>
    </w:p>
    <w:p w:rsidR="00372659" w:rsidRDefault="00971A35" w:rsidP="008E326C">
      <w:pPr>
        <w:pStyle w:val="IEEEParagraph"/>
        <w:rPr>
          <w:lang w:val="en-AU"/>
        </w:rPr>
      </w:pPr>
      <w:r w:rsidRPr="00971A35">
        <w:rPr>
          <w:noProof/>
          <w:lang w:val="en-US" w:eastAsia="en-US"/>
        </w:rPr>
        <w:drawing>
          <wp:anchor distT="0" distB="0" distL="114300" distR="114300" simplePos="0" relativeHeight="251658240" behindDoc="0" locked="0" layoutInCell="1" allowOverlap="1">
            <wp:simplePos x="0" y="0"/>
            <wp:positionH relativeFrom="column">
              <wp:posOffset>0</wp:posOffset>
            </wp:positionH>
            <wp:positionV relativeFrom="paragraph">
              <wp:posOffset>114300</wp:posOffset>
            </wp:positionV>
            <wp:extent cx="3149600" cy="133985"/>
            <wp:effectExtent l="0" t="0" r="0" b="0"/>
            <wp:wrapNone/>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49600" cy="133985"/>
                    </a:xfrm>
                    <a:prstGeom prst="rect">
                      <a:avLst/>
                    </a:prstGeom>
                  </pic:spPr>
                </pic:pic>
              </a:graphicData>
            </a:graphic>
          </wp:anchor>
        </w:drawing>
      </w:r>
    </w:p>
    <w:p w:rsidR="00372659" w:rsidRDefault="00372659" w:rsidP="00971A35">
      <w:pPr>
        <w:pStyle w:val="IEEEParagraph"/>
        <w:rPr>
          <w:lang w:val="en-AU"/>
        </w:rPr>
      </w:pPr>
    </w:p>
    <w:p w:rsidR="00372659" w:rsidRDefault="00971A35" w:rsidP="008E326C">
      <w:pPr>
        <w:pStyle w:val="IEEEParagraph"/>
        <w:rPr>
          <w:lang w:val="en-AU"/>
        </w:rPr>
      </w:pPr>
      <w:r w:rsidRPr="00971A35">
        <w:rPr>
          <w:noProof/>
          <w:lang w:val="en-US" w:eastAsia="en-US"/>
        </w:rPr>
        <w:drawing>
          <wp:anchor distT="0" distB="0" distL="114300" distR="114300" simplePos="0" relativeHeight="251657216" behindDoc="0" locked="0" layoutInCell="1" allowOverlap="1">
            <wp:simplePos x="0" y="0"/>
            <wp:positionH relativeFrom="column">
              <wp:posOffset>0</wp:posOffset>
            </wp:positionH>
            <wp:positionV relativeFrom="paragraph">
              <wp:posOffset>26670</wp:posOffset>
            </wp:positionV>
            <wp:extent cx="3149600" cy="871220"/>
            <wp:effectExtent l="0" t="0" r="0" b="5080"/>
            <wp:wrapNone/>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49600" cy="871220"/>
                    </a:xfrm>
                    <a:prstGeom prst="rect">
                      <a:avLst/>
                    </a:prstGeom>
                  </pic:spPr>
                </pic:pic>
              </a:graphicData>
            </a:graphic>
          </wp:anchor>
        </w:drawing>
      </w:r>
    </w:p>
    <w:p w:rsidR="00372659" w:rsidRDefault="00372659" w:rsidP="008E326C">
      <w:pPr>
        <w:pStyle w:val="IEEEParagraph"/>
        <w:rPr>
          <w:lang w:val="en-AU"/>
        </w:rPr>
      </w:pPr>
    </w:p>
    <w:p w:rsidR="00372659" w:rsidRDefault="00372659" w:rsidP="008E326C">
      <w:pPr>
        <w:pStyle w:val="IEEEParagraph"/>
        <w:rPr>
          <w:lang w:val="en-AU"/>
        </w:rPr>
      </w:pPr>
    </w:p>
    <w:p w:rsidR="00372659" w:rsidRDefault="00372659" w:rsidP="008E326C">
      <w:pPr>
        <w:pStyle w:val="IEEEParagraph"/>
        <w:rPr>
          <w:lang w:val="en-AU"/>
        </w:rPr>
      </w:pPr>
    </w:p>
    <w:p w:rsidR="00372659" w:rsidRDefault="00372659" w:rsidP="008E326C">
      <w:pPr>
        <w:pStyle w:val="IEEEParagraph"/>
        <w:rPr>
          <w:lang w:val="en-AU"/>
        </w:rPr>
      </w:pPr>
    </w:p>
    <w:p w:rsidR="001572EB" w:rsidRDefault="001B62DC" w:rsidP="001572EB">
      <w:pPr>
        <w:pStyle w:val="IEEEParagraph"/>
        <w:rPr>
          <w:lang w:val="en-AU"/>
        </w:rPr>
      </w:pPr>
      <w:r w:rsidRPr="001B62DC">
        <w:rPr>
          <w:noProof/>
          <w:color w:val="FF0000"/>
          <w:lang w:val="en-US" w:eastAsia="en-US"/>
        </w:rPr>
        <w:pict>
          <v:shapetype id="_x0000_t202" coordsize="21600,21600" o:spt="202" path="m,l,21600r21600,l21600,xe">
            <v:stroke joinstyle="miter"/>
            <v:path gradientshapeok="t" o:connecttype="rect"/>
          </v:shapetype>
          <v:shape id="Text Box 35" o:spid="_x0000_s1026" type="#_x0000_t202" style="position:absolute;left:0;text-align:left;margin-left:1.55pt;margin-top:20.35pt;width:248.25pt;height:23.5pt;z-index:251659264;visibility:visible" wrapcoords="-65 0 -65 20903 21600 20903 21600 0 -6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" stroked="f">
            <v:textbox style="mso-fit-shape-to-text:t" inset="0,0,0,0">
              <w:txbxContent>
                <w:p w:rsidR="001572EB" w:rsidRPr="00213EC5" w:rsidRDefault="001572EB" w:rsidP="001572EB">
                  <w:pPr>
                    <w:pStyle w:val="IEEEParagraph"/>
                    <w:spacing w:after="240"/>
                    <w:jc w:val="center"/>
                  </w:pPr>
                  <w:r>
                    <w:t>Fig. 1</w:t>
                  </w:r>
                  <w:r w:rsidRPr="00213EC5">
                    <w:t xml:space="preserve"> </w:t>
                  </w:r>
                  <w:r w:rsidR="00453D4F">
                    <w:t xml:space="preserve">Example of </w:t>
                  </w:r>
                  <w:ins w:id="67" w:author="cse" w:date="2016-05-28T00:32:00Z">
                    <w:r w:rsidR="006A13B7">
                      <w:t xml:space="preserve">a </w:t>
                    </w:r>
                  </w:ins>
                  <w:r w:rsidR="00453D4F">
                    <w:t xml:space="preserve">Venn </w:t>
                  </w:r>
                  <w:del w:id="68" w:author="cse" w:date="2016-05-28T00:32:00Z">
                    <w:r w:rsidR="00453D4F" w:rsidDel="006A13B7">
                      <w:delText xml:space="preserve">&amp; </w:delText>
                    </w:r>
                  </w:del>
                  <w:ins w:id="69" w:author="cse" w:date="2016-05-28T00:32:00Z">
                    <w:r w:rsidR="006A13B7">
                      <w:t>and an</w:t>
                    </w:r>
                    <w:r w:rsidR="006A13B7">
                      <w:t xml:space="preserve"> </w:t>
                    </w:r>
                  </w:ins>
                  <w:r w:rsidR="00453D4F">
                    <w:t>Euler Diagram</w:t>
                  </w:r>
                </w:p>
              </w:txbxContent>
            </v:textbox>
            <w10:wrap type="tight"/>
          </v:shape>
        </w:pict>
      </w:r>
    </w:p>
    <w:p w:rsidR="004C48DE" w:rsidRDefault="006649CE" w:rsidP="008E326C">
      <w:pPr>
        <w:pStyle w:val="IEEEParagraph"/>
        <w:rPr>
          <w:lang w:val="en-AU"/>
        </w:rPr>
      </w:pPr>
      <w:commentRangeStart w:id="70"/>
      <w:r>
        <w:rPr>
          <w:lang w:val="en-AU"/>
        </w:rPr>
        <w:t>In</w:t>
      </w:r>
      <w:commentRangeEnd w:id="70"/>
      <w:r w:rsidR="006A13B7">
        <w:rPr>
          <w:rStyle w:val="CommentReference"/>
        </w:rPr>
        <w:commentReference w:id="70"/>
      </w:r>
      <w:r>
        <w:rPr>
          <w:lang w:val="en-AU"/>
        </w:rPr>
        <w:t xml:space="preserve"> vector representation of a</w:t>
      </w:r>
      <w:r w:rsidR="004C48DE">
        <w:rPr>
          <w:lang w:val="en-AU"/>
        </w:rPr>
        <w:t>n</w:t>
      </w:r>
      <w:r>
        <w:rPr>
          <w:lang w:val="en-AU"/>
        </w:rPr>
        <w:t xml:space="preserve"> image</w:t>
      </w:r>
      <w:r w:rsidR="004C48DE">
        <w:rPr>
          <w:lang w:val="en-AU"/>
        </w:rPr>
        <w:t xml:space="preserve">, </w:t>
      </w:r>
      <w:del w:id="71" w:author="cse" w:date="2016-05-28T00:32:00Z">
        <w:r w:rsidR="004C48DE" w:rsidDel="006A13B7">
          <w:rPr>
            <w:lang w:val="en-AU"/>
          </w:rPr>
          <w:delText xml:space="preserve">use </w:delText>
        </w:r>
      </w:del>
      <w:r w:rsidR="004C48DE">
        <w:rPr>
          <w:lang w:val="en-AU"/>
        </w:rPr>
        <w:t xml:space="preserve">polygons </w:t>
      </w:r>
      <w:ins w:id="72" w:author="cse" w:date="2016-05-28T00:32:00Z">
        <w:r w:rsidR="006A13B7">
          <w:rPr>
            <w:lang w:val="en-AU"/>
          </w:rPr>
          <w:t xml:space="preserve">are </w:t>
        </w:r>
      </w:ins>
      <w:ins w:id="73" w:author="cse" w:date="2016-05-28T00:33:00Z">
        <w:r w:rsidR="006A13B7">
          <w:rPr>
            <w:lang w:val="en-AU"/>
          </w:rPr>
          <w:t xml:space="preserve">used </w:t>
        </w:r>
      </w:ins>
      <w:r w:rsidR="004C48DE">
        <w:rPr>
          <w:lang w:val="en-AU"/>
        </w:rPr>
        <w:t xml:space="preserve">to represent an image </w:t>
      </w:r>
      <w:r w:rsidR="00ED2EED">
        <w:rPr>
          <w:lang w:val="en-AU"/>
        </w:rPr>
        <w:t>[21</w:t>
      </w:r>
      <w:r w:rsidR="004C48DE">
        <w:rPr>
          <w:lang w:val="en-AU"/>
        </w:rPr>
        <w:t xml:space="preserve">]. Vector graphics based on vectors </w:t>
      </w:r>
      <w:ins w:id="74" w:author="cse" w:date="2016-05-28T00:33:00Z">
        <w:r w:rsidR="006A13B7">
          <w:rPr>
            <w:lang w:val="en-AU"/>
          </w:rPr>
          <w:t xml:space="preserve">are </w:t>
        </w:r>
      </w:ins>
      <w:r w:rsidR="004C48DE">
        <w:rPr>
          <w:lang w:val="en-AU"/>
        </w:rPr>
        <w:t xml:space="preserve">defined on </w:t>
      </w:r>
      <w:del w:id="75" w:author="cse" w:date="2016-05-28T00:34:00Z">
        <w:r w:rsidR="004C48DE" w:rsidDel="006A13B7">
          <w:rPr>
            <w:lang w:val="en-AU"/>
          </w:rPr>
          <w:delText xml:space="preserve">an </w:delText>
        </w:r>
      </w:del>
      <w:r w:rsidR="004C48DE">
        <w:rPr>
          <w:lang w:val="en-AU"/>
        </w:rPr>
        <w:t xml:space="preserve">x-y axes on a plane. Vector graphics are the main media of information graphics. Since the W3C standard of vector graphics is SVG, we accepted the input as SVG images. SVG has a XML structure, capable of </w:t>
      </w:r>
      <w:r w:rsidR="004C48DE">
        <w:rPr>
          <w:lang w:val="en-AU"/>
        </w:rPr>
        <w:lastRenderedPageBreak/>
        <w:t>supporting any Venn diagram representation and supports all major browsers</w:t>
      </w:r>
      <w:r w:rsidR="00651E43">
        <w:rPr>
          <w:lang w:val="en-AU"/>
        </w:rPr>
        <w:t>, supports mobile devices and scalable</w:t>
      </w:r>
      <w:r w:rsidR="004C48DE">
        <w:rPr>
          <w:lang w:val="en-AU"/>
        </w:rPr>
        <w:t>.</w:t>
      </w:r>
      <w:r w:rsidR="00651E43">
        <w:rPr>
          <w:lang w:val="en-AU"/>
        </w:rPr>
        <w:t xml:space="preserve"> </w:t>
      </w:r>
    </w:p>
    <w:p w:rsidR="00372659" w:rsidRDefault="00A749B3" w:rsidP="008E326C">
      <w:pPr>
        <w:pStyle w:val="IEEEParagraph"/>
        <w:rPr>
          <w:lang w:val="en-AU"/>
        </w:rPr>
      </w:pPr>
      <w:r>
        <w:rPr>
          <w:lang w:val="en-AU"/>
        </w:rPr>
        <w:t xml:space="preserve">This paper presents a methodology to extract set details from a vector image and produce the output as an xml structure. </w:t>
      </w:r>
      <w:r w:rsidR="00372659">
        <w:rPr>
          <w:lang w:val="en-AU"/>
        </w:rPr>
        <w:t xml:space="preserve">First part of this </w:t>
      </w:r>
      <w:r w:rsidR="00D873A1">
        <w:rPr>
          <w:lang w:val="en-AU"/>
        </w:rPr>
        <w:t>vector image interpretation</w:t>
      </w:r>
      <w:r w:rsidR="00372659">
        <w:rPr>
          <w:lang w:val="en-AU"/>
        </w:rPr>
        <w:t xml:space="preserve"> is the sets identification. </w:t>
      </w:r>
      <w:r w:rsidR="00D873A1">
        <w:rPr>
          <w:lang w:val="en-AU"/>
        </w:rPr>
        <w:t xml:space="preserve">In </w:t>
      </w:r>
      <w:r w:rsidR="00372659">
        <w:rPr>
          <w:lang w:val="en-AU"/>
        </w:rPr>
        <w:t>vector images</w:t>
      </w:r>
      <w:ins w:id="76" w:author="cse" w:date="2016-05-28T00:34:00Z">
        <w:r w:rsidR="006A13B7">
          <w:rPr>
            <w:lang w:val="en-AU"/>
          </w:rPr>
          <w:t>,</w:t>
        </w:r>
      </w:ins>
      <w:r w:rsidR="00372659">
        <w:rPr>
          <w:lang w:val="en-AU"/>
        </w:rPr>
        <w:t xml:space="preserve"> labelled </w:t>
      </w:r>
      <w:r w:rsidR="00D873A1" w:rsidRPr="00D873A1">
        <w:rPr>
          <w:lang w:val="en-AU"/>
        </w:rPr>
        <w:t xml:space="preserve">Jordan </w:t>
      </w:r>
      <w:commentRangeStart w:id="77"/>
      <w:r w:rsidR="00D873A1">
        <w:rPr>
          <w:lang w:val="en-AU"/>
        </w:rPr>
        <w:t>C</w:t>
      </w:r>
      <w:r w:rsidR="00D873A1" w:rsidRPr="00D873A1">
        <w:rPr>
          <w:lang w:val="en-AU"/>
        </w:rPr>
        <w:t>urve</w:t>
      </w:r>
      <w:r w:rsidR="00372659">
        <w:rPr>
          <w:lang w:val="en-AU"/>
        </w:rPr>
        <w:t>s</w:t>
      </w:r>
      <w:commentRangeEnd w:id="77"/>
      <w:r w:rsidR="006A13B7">
        <w:rPr>
          <w:rStyle w:val="CommentReference"/>
        </w:rPr>
        <w:commentReference w:id="77"/>
      </w:r>
      <w:r w:rsidR="00372659">
        <w:rPr>
          <w:lang w:val="en-AU"/>
        </w:rPr>
        <w:t xml:space="preserve"> are identified as sets.</w:t>
      </w:r>
      <w:r w:rsidR="00D873A1">
        <w:rPr>
          <w:lang w:val="en-AU"/>
        </w:rPr>
        <w:t xml:space="preserve"> Normally, in SVG sets can</w:t>
      </w:r>
      <w:ins w:id="78" w:author="cse" w:date="2016-05-28T00:34:00Z">
        <w:r w:rsidR="006A13B7">
          <w:rPr>
            <w:lang w:val="en-AU"/>
          </w:rPr>
          <w:t xml:space="preserve"> be</w:t>
        </w:r>
      </w:ins>
      <w:r w:rsidR="00D873A1">
        <w:rPr>
          <w:lang w:val="en-AU"/>
        </w:rPr>
        <w:t xml:space="preserve"> represent</w:t>
      </w:r>
      <w:del w:id="79" w:author="cse" w:date="2016-05-28T00:34:00Z">
        <w:r w:rsidR="00D873A1" w:rsidDel="006A13B7">
          <w:rPr>
            <w:lang w:val="en-AU"/>
          </w:rPr>
          <w:delText>s</w:delText>
        </w:r>
      </w:del>
      <w:ins w:id="80" w:author="cse" w:date="2016-05-28T00:34:00Z">
        <w:r w:rsidR="006A13B7">
          <w:rPr>
            <w:lang w:val="en-AU"/>
          </w:rPr>
          <w:t>ed</w:t>
        </w:r>
      </w:ins>
      <w:r w:rsidR="00D873A1">
        <w:rPr>
          <w:lang w:val="en-AU"/>
        </w:rPr>
        <w:t xml:space="preserve"> with circles, ellipses, rectangles and closed curves. In this research we only consider circles, ellipses and rectangles. </w:t>
      </w:r>
      <w:del w:id="81" w:author="cse" w:date="2016-05-28T00:35:00Z">
        <w:r w:rsidR="00D873A1" w:rsidDel="006A13B7">
          <w:rPr>
            <w:lang w:val="en-AU"/>
          </w:rPr>
          <w:delText xml:space="preserve">But </w:delText>
        </w:r>
      </w:del>
      <w:ins w:id="82" w:author="cse" w:date="2016-05-28T00:35:00Z">
        <w:r w:rsidR="006A13B7">
          <w:rPr>
            <w:lang w:val="en-AU"/>
          </w:rPr>
          <w:t>However,</w:t>
        </w:r>
        <w:r w:rsidR="006A13B7">
          <w:rPr>
            <w:lang w:val="en-AU"/>
          </w:rPr>
          <w:t xml:space="preserve"> </w:t>
        </w:r>
      </w:ins>
      <w:r w:rsidR="00D873A1">
        <w:rPr>
          <w:lang w:val="en-AU"/>
        </w:rPr>
        <w:t>same concept</w:t>
      </w:r>
      <w:ins w:id="83" w:author="cse" w:date="2016-05-28T00:35:00Z">
        <w:r w:rsidR="006A13B7">
          <w:rPr>
            <w:lang w:val="en-AU"/>
          </w:rPr>
          <w:t>s</w:t>
        </w:r>
      </w:ins>
      <w:r w:rsidR="00D873A1">
        <w:rPr>
          <w:lang w:val="en-AU"/>
        </w:rPr>
        <w:t xml:space="preserve"> can be extended for the arbitrary closed curves</w:t>
      </w:r>
      <w:ins w:id="84" w:author="cse" w:date="2016-05-28T00:35:00Z">
        <w:r w:rsidR="006A13B7">
          <w:rPr>
            <w:lang w:val="en-AU"/>
          </w:rPr>
          <w:t xml:space="preserve"> as well, though it is not currently handled</w:t>
        </w:r>
      </w:ins>
      <w:r w:rsidR="00D873A1">
        <w:rPr>
          <w:lang w:val="en-AU"/>
        </w:rPr>
        <w:t xml:space="preserve">. In the label identification, only nominal text labels are accepted as labels. Since the label identification </w:t>
      </w:r>
      <w:ins w:id="85" w:author="cse" w:date="2016-05-28T00:35:00Z">
        <w:r w:rsidR="006A13B7">
          <w:rPr>
            <w:lang w:val="en-AU"/>
          </w:rPr>
          <w:t xml:space="preserve">is </w:t>
        </w:r>
      </w:ins>
      <w:r w:rsidR="00EB0E25">
        <w:rPr>
          <w:lang w:val="en-AU"/>
        </w:rPr>
        <w:t>subjected to</w:t>
      </w:r>
      <w:r w:rsidR="00D873A1">
        <w:rPr>
          <w:lang w:val="en-AU"/>
        </w:rPr>
        <w:t xml:space="preserve"> </w:t>
      </w:r>
      <w:r w:rsidR="00EB0E25">
        <w:rPr>
          <w:lang w:val="en-AU"/>
        </w:rPr>
        <w:t>various</w:t>
      </w:r>
      <w:r w:rsidR="00D873A1">
        <w:rPr>
          <w:lang w:val="en-AU"/>
        </w:rPr>
        <w:t xml:space="preserve"> ambiguity </w:t>
      </w:r>
      <w:r w:rsidR="00EB0E25">
        <w:rPr>
          <w:lang w:val="en-AU"/>
        </w:rPr>
        <w:t>problems</w:t>
      </w:r>
      <w:r w:rsidR="00D873A1">
        <w:rPr>
          <w:lang w:val="en-AU"/>
        </w:rPr>
        <w:t>, v</w:t>
      </w:r>
      <w:r w:rsidR="006649CE">
        <w:rPr>
          <w:lang w:val="en-AU"/>
        </w:rPr>
        <w:t xml:space="preserve">arious heuristics </w:t>
      </w:r>
      <w:del w:id="86" w:author="cse" w:date="2016-05-28T00:35:00Z">
        <w:r w:rsidR="006649CE" w:rsidDel="006A13B7">
          <w:rPr>
            <w:lang w:val="en-AU"/>
          </w:rPr>
          <w:delText xml:space="preserve">are </w:delText>
        </w:r>
        <w:r w:rsidR="00EB0E25" w:rsidDel="006A13B7">
          <w:rPr>
            <w:lang w:val="en-AU"/>
          </w:rPr>
          <w:delText>been</w:delText>
        </w:r>
      </w:del>
      <w:ins w:id="87" w:author="cse" w:date="2016-05-28T00:35:00Z">
        <w:r w:rsidR="006A13B7">
          <w:rPr>
            <w:lang w:val="en-AU"/>
          </w:rPr>
          <w:t xml:space="preserve"> had to be</w:t>
        </w:r>
      </w:ins>
      <w:r w:rsidR="00EB0E25">
        <w:rPr>
          <w:lang w:val="en-AU"/>
        </w:rPr>
        <w:t xml:space="preserve"> </w:t>
      </w:r>
      <w:r w:rsidR="006649CE">
        <w:rPr>
          <w:lang w:val="en-AU"/>
        </w:rPr>
        <w:t xml:space="preserve">used to identify correct labels.  </w:t>
      </w:r>
    </w:p>
    <w:p w:rsidR="007A2047" w:rsidRDefault="009F2131" w:rsidP="00593C13">
      <w:pPr>
        <w:pStyle w:val="IEEEParagraph"/>
        <w:rPr>
          <w:lang w:val="en-AU"/>
        </w:rPr>
      </w:pPr>
      <w:r>
        <w:rPr>
          <w:lang w:val="en-AU"/>
        </w:rPr>
        <w:t>After identifying the sets, minimal regions are identified. Then remaining text</w:t>
      </w:r>
      <w:del w:id="88" w:author="cse" w:date="2016-05-28T00:35:00Z">
        <w:r w:rsidDel="006A13B7">
          <w:rPr>
            <w:lang w:val="en-AU"/>
          </w:rPr>
          <w:delText>s are</w:delText>
        </w:r>
      </w:del>
      <w:ins w:id="89" w:author="cse" w:date="2016-05-28T00:35:00Z">
        <w:r w:rsidR="006A13B7">
          <w:rPr>
            <w:lang w:val="en-AU"/>
          </w:rPr>
          <w:t xml:space="preserve"> is</w:t>
        </w:r>
      </w:ins>
      <w:r>
        <w:rPr>
          <w:lang w:val="en-AU"/>
        </w:rPr>
        <w:t xml:space="preserve"> classified as zone elements. After extracting all the Venn information, extracted data is output</w:t>
      </w:r>
      <w:del w:id="90" w:author="cse" w:date="2016-05-28T00:35:00Z">
        <w:r w:rsidDel="006A13B7">
          <w:rPr>
            <w:lang w:val="en-AU"/>
          </w:rPr>
          <w:delText>ted</w:delText>
        </w:r>
      </w:del>
      <w:r>
        <w:rPr>
          <w:lang w:val="en-AU"/>
        </w:rPr>
        <w:t xml:space="preserve"> in a structured XML format </w:t>
      </w:r>
      <w:del w:id="91" w:author="cse" w:date="2016-05-28T00:36:00Z">
        <w:r w:rsidDel="006A13B7">
          <w:rPr>
            <w:lang w:val="en-AU"/>
          </w:rPr>
          <w:delText xml:space="preserve">which </w:delText>
        </w:r>
      </w:del>
      <w:ins w:id="92" w:author="cse" w:date="2016-05-28T00:36:00Z">
        <w:r w:rsidR="006A13B7">
          <w:rPr>
            <w:lang w:val="en-AU"/>
          </w:rPr>
          <w:t>that</w:t>
        </w:r>
        <w:r w:rsidR="006A13B7">
          <w:rPr>
            <w:lang w:val="en-AU"/>
          </w:rPr>
          <w:t xml:space="preserve"> </w:t>
        </w:r>
      </w:ins>
      <w:r>
        <w:rPr>
          <w:lang w:val="en-AU"/>
        </w:rPr>
        <w:t xml:space="preserve">can describe any Venn diagram. It contains set details and the zone details. Arrangement difference in the vector image of the Venn diagram can produce several XML outputs </w:t>
      </w:r>
      <w:del w:id="93" w:author="cse" w:date="2016-05-28T00:36:00Z">
        <w:r w:rsidDel="006A13B7">
          <w:rPr>
            <w:lang w:val="en-AU"/>
          </w:rPr>
          <w:delText xml:space="preserve">which </w:delText>
        </w:r>
      </w:del>
      <w:ins w:id="94" w:author="cse" w:date="2016-05-28T00:36:00Z">
        <w:r w:rsidR="006A13B7">
          <w:rPr>
            <w:lang w:val="en-AU"/>
          </w:rPr>
          <w:t>that</w:t>
        </w:r>
        <w:r w:rsidR="006A13B7">
          <w:rPr>
            <w:lang w:val="en-AU"/>
          </w:rPr>
          <w:t xml:space="preserve"> </w:t>
        </w:r>
      </w:ins>
      <w:r>
        <w:rPr>
          <w:lang w:val="en-AU"/>
        </w:rPr>
        <w:t>are equivalent.</w:t>
      </w:r>
    </w:p>
    <w:p w:rsidR="00F81922" w:rsidRPr="00C65B00" w:rsidRDefault="00F81922" w:rsidP="00F81922">
      <w:pPr>
        <w:pStyle w:val="IEEEParagraph"/>
        <w:rPr>
          <w:color w:val="FF0000"/>
          <w:lang w:val="en-AU"/>
        </w:rPr>
      </w:pPr>
      <w:r>
        <w:rPr>
          <w:lang w:val="en-AU"/>
        </w:rPr>
        <w:t xml:space="preserve">This method has been tested against the Venn and Euler diagrams produced from university students and secondary school students. We have given Venn and Euler diagram question paper </w:t>
      </w:r>
      <w:commentRangeStart w:id="95"/>
      <w:r>
        <w:rPr>
          <w:lang w:val="en-AU"/>
        </w:rPr>
        <w:t>with</w:t>
      </w:r>
      <w:commentRangeEnd w:id="95"/>
      <w:r w:rsidR="006A13B7">
        <w:rPr>
          <w:rStyle w:val="CommentReference"/>
        </w:rPr>
        <w:commentReference w:id="95"/>
      </w:r>
      <w:r>
        <w:rPr>
          <w:lang w:val="en-AU"/>
        </w:rPr>
        <w:t xml:space="preserve"> 4 questions to university undergraduate and postgraduate students</w:t>
      </w:r>
      <w:del w:id="96" w:author="cse" w:date="2016-05-28T00:36:00Z">
        <w:r w:rsidDel="006A13B7">
          <w:rPr>
            <w:lang w:val="en-AU"/>
          </w:rPr>
          <w:delText xml:space="preserve"> from the University of Moratuwa</w:delText>
        </w:r>
      </w:del>
      <w:r w:rsidR="00370289">
        <w:rPr>
          <w:lang w:val="en-AU"/>
        </w:rPr>
        <w:t xml:space="preserve"> and collected answers in hand written format</w:t>
      </w:r>
      <w:r>
        <w:rPr>
          <w:lang w:val="en-AU"/>
        </w:rPr>
        <w:t>. Also we</w:t>
      </w:r>
      <w:r w:rsidR="00370289">
        <w:rPr>
          <w:lang w:val="en-AU"/>
        </w:rPr>
        <w:t xml:space="preserve"> have</w:t>
      </w:r>
      <w:r>
        <w:rPr>
          <w:lang w:val="en-AU"/>
        </w:rPr>
        <w:t xml:space="preserve"> collected answer</w:t>
      </w:r>
      <w:r w:rsidR="00370289">
        <w:rPr>
          <w:lang w:val="en-AU"/>
        </w:rPr>
        <w:t xml:space="preserve"> from secondary school examination which has</w:t>
      </w:r>
      <w:r>
        <w:rPr>
          <w:lang w:val="en-AU"/>
        </w:rPr>
        <w:t xml:space="preserve"> Venn </w:t>
      </w:r>
      <w:r w:rsidR="00370289">
        <w:rPr>
          <w:lang w:val="en-AU"/>
        </w:rPr>
        <w:t>and</w:t>
      </w:r>
      <w:r>
        <w:rPr>
          <w:lang w:val="en-AU"/>
        </w:rPr>
        <w:t xml:space="preserve"> Euler diagram questions. </w:t>
      </w:r>
      <w:r w:rsidR="00370289">
        <w:rPr>
          <w:lang w:val="en-AU"/>
        </w:rPr>
        <w:t>C</w:t>
      </w:r>
      <w:r>
        <w:rPr>
          <w:lang w:val="en-AU"/>
        </w:rPr>
        <w:t xml:space="preserve">ollected answer sheets are converted to electronic format (SVG) before the parsing. Those Venn and Euler diagrams are parsed using the system and manually checked each parsed diagram for </w:t>
      </w:r>
      <w:r w:rsidR="00171C0C">
        <w:rPr>
          <w:lang w:val="en-AU"/>
        </w:rPr>
        <w:t xml:space="preserve">the </w:t>
      </w:r>
      <w:r>
        <w:rPr>
          <w:lang w:val="en-AU"/>
        </w:rPr>
        <w:t>validation</w:t>
      </w:r>
      <w:r w:rsidR="00171C0C">
        <w:rPr>
          <w:lang w:val="en-AU"/>
        </w:rPr>
        <w:t xml:space="preserve"> of the </w:t>
      </w:r>
      <w:commentRangeStart w:id="97"/>
      <w:r w:rsidR="00171C0C">
        <w:rPr>
          <w:lang w:val="en-AU"/>
        </w:rPr>
        <w:t>system</w:t>
      </w:r>
      <w:commentRangeEnd w:id="97"/>
      <w:r w:rsidR="006A13B7">
        <w:rPr>
          <w:rStyle w:val="CommentReference"/>
        </w:rPr>
        <w:commentReference w:id="97"/>
      </w:r>
      <w:r>
        <w:rPr>
          <w:lang w:val="en-AU"/>
        </w:rPr>
        <w:t>.</w:t>
      </w:r>
    </w:p>
    <w:p w:rsidR="009D7239" w:rsidRPr="005B456F" w:rsidRDefault="004600F6" w:rsidP="00534A0F">
      <w:pPr>
        <w:pStyle w:val="IEEEParagraph"/>
      </w:pPr>
      <w:r w:rsidRPr="005B456F">
        <w:t>This paper is arranged into following sections: Section II describes the related work</w:t>
      </w:r>
      <w:del w:id="98" w:author="cse" w:date="2016-05-28T00:37:00Z">
        <w:r w:rsidRPr="005B456F" w:rsidDel="006A13B7">
          <w:delText xml:space="preserve"> containing the details about relevant researches previously, problems encountered and solutions; it further elaborates the background information on the research area</w:delText>
        </w:r>
      </w:del>
      <w:r w:rsidRPr="005B456F">
        <w:t xml:space="preserve">. Abstract solution details of the complete research, the proposed solution and how the </w:t>
      </w:r>
      <w:r w:rsidR="005B456F" w:rsidRPr="005B456F">
        <w:t>information extraction methods applied are</w:t>
      </w:r>
      <w:r w:rsidRPr="005B456F">
        <w:t xml:space="preserve"> included in the methodology section (Section III). Section IV </w:t>
      </w:r>
      <w:ins w:id="99" w:author="cse" w:date="2016-05-28T00:37:00Z">
        <w:r w:rsidR="006A13B7">
          <w:t xml:space="preserve">provides </w:t>
        </w:r>
      </w:ins>
      <w:del w:id="100" w:author="cse" w:date="2016-05-28T00:38:00Z">
        <w:r w:rsidRPr="005B456F" w:rsidDel="006A13B7">
          <w:delText xml:space="preserve">an introduction to the expected analysis tasks with the </w:delText>
        </w:r>
        <w:r w:rsidR="00EC0941" w:rsidRPr="005B456F" w:rsidDel="006A13B7">
          <w:delText>methodology evaluation</w:delText>
        </w:r>
        <w:r w:rsidRPr="005B456F" w:rsidDel="006A13B7">
          <w:delText xml:space="preserve"> and experiment details are given</w:delText>
        </w:r>
      </w:del>
      <w:ins w:id="101" w:author="cse" w:date="2016-05-28T00:38:00Z">
        <w:r w:rsidR="006A13B7">
          <w:t>an evaluation of the system</w:t>
        </w:r>
      </w:ins>
      <w:r w:rsidRPr="005B456F">
        <w:t>. Finally, Section V concludes the paper with possible future extensions to the research.</w:t>
      </w:r>
      <w:r w:rsidR="007A2047" w:rsidRPr="005B456F">
        <w:t xml:space="preserve"> </w:t>
      </w:r>
    </w:p>
    <w:p w:rsidR="00081EBE" w:rsidRDefault="00216620" w:rsidP="00081EBE">
      <w:pPr>
        <w:pStyle w:val="IEEEHeading1"/>
      </w:pPr>
      <w:r w:rsidRPr="00E85D18">
        <w:t>Related Work</w:t>
      </w:r>
    </w:p>
    <w:p w:rsidR="00F037F1" w:rsidRDefault="00F037F1" w:rsidP="00F037F1">
      <w:pPr>
        <w:pStyle w:val="IEEEParagraph"/>
      </w:pPr>
      <w:r>
        <w:t>In this section, we explore existing research</w:t>
      </w:r>
      <w:del w:id="102" w:author="cse" w:date="2016-05-28T00:38:00Z">
        <w:r w:rsidDel="006A13B7">
          <w:delText>es</w:delText>
        </w:r>
      </w:del>
      <w:r>
        <w:t xml:space="preserve"> related </w:t>
      </w:r>
      <w:del w:id="103" w:author="cse" w:date="2016-05-28T00:38:00Z">
        <w:r w:rsidDel="006A13B7">
          <w:delText xml:space="preserve">with </w:delText>
        </w:r>
      </w:del>
      <w:ins w:id="104" w:author="cse" w:date="2016-05-28T00:38:00Z">
        <w:r w:rsidR="006A13B7">
          <w:t>to</w:t>
        </w:r>
        <w:r w:rsidR="006A13B7">
          <w:t xml:space="preserve"> </w:t>
        </w:r>
      </w:ins>
      <w:r w:rsidR="00EC0941">
        <w:t>mathematical diagram recognition</w:t>
      </w:r>
      <w:r>
        <w:t xml:space="preserve">, </w:t>
      </w:r>
      <w:r w:rsidR="00EC0941">
        <w:t>interpretation</w:t>
      </w:r>
      <w:r>
        <w:t xml:space="preserve">, </w:t>
      </w:r>
      <w:r w:rsidR="00EC0941">
        <w:t>diagram similarity measurements</w:t>
      </w:r>
      <w:r w:rsidR="00D52042">
        <w:t xml:space="preserve"> and </w:t>
      </w:r>
      <w:r w:rsidR="00EC0941">
        <w:t>diagram data representation method</w:t>
      </w:r>
      <w:r w:rsidR="00D52042">
        <w:t>s</w:t>
      </w:r>
      <w:r>
        <w:t>.</w:t>
      </w:r>
    </w:p>
    <w:p w:rsidR="00EC0941" w:rsidRPr="00C65B00" w:rsidRDefault="00EC0941" w:rsidP="00EC0941">
      <w:pPr>
        <w:pStyle w:val="IEEEParagraph"/>
      </w:pPr>
      <w:r w:rsidRPr="00C65B00">
        <w:t>Mathematical diagram recognition, understanding and evaluation is a relative new research field. As an early attempt, Futrelle et al</w:t>
      </w:r>
      <w:r w:rsidR="002510B3">
        <w:t xml:space="preserve"> [1]</w:t>
      </w:r>
      <w:r w:rsidRPr="00C65B00">
        <w:t xml:space="preserve"> presented </w:t>
      </w:r>
      <w:ins w:id="105" w:author="cse" w:date="2016-05-28T00:38:00Z">
        <w:r w:rsidR="006A13B7">
          <w:t xml:space="preserve">a </w:t>
        </w:r>
      </w:ins>
      <w:r w:rsidRPr="00C65B00">
        <w:t xml:space="preserve">diagram understanding system to interpret diagrams </w:t>
      </w:r>
      <w:r w:rsidR="002510B3">
        <w:t>based on constraint grammars</w:t>
      </w:r>
      <w:r w:rsidRPr="00C65B00">
        <w:t>. The system is capable of handling x-y graphs and gene diagrams on Biological domain [2]. Tsintsifas et al</w:t>
      </w:r>
      <w:r w:rsidR="002510B3">
        <w:t xml:space="preserve"> [8] </w:t>
      </w:r>
      <w:r w:rsidRPr="00C65B00">
        <w:t xml:space="preserve">developed a java based framework called DATsys </w:t>
      </w:r>
      <w:del w:id="106" w:author="cse" w:date="2016-05-28T00:38:00Z">
        <w:r w:rsidRPr="00C65B00" w:rsidDel="003E43CD">
          <w:delText xml:space="preserve">which </w:delText>
        </w:r>
      </w:del>
      <w:ins w:id="107" w:author="cse" w:date="2016-05-28T00:38:00Z">
        <w:r w:rsidR="003E43CD">
          <w:t>that</w:t>
        </w:r>
        <w:r w:rsidR="003E43CD" w:rsidRPr="00C65B00">
          <w:t xml:space="preserve"> </w:t>
        </w:r>
      </w:ins>
      <w:r w:rsidRPr="00C65B00">
        <w:t xml:space="preserve">can </w:t>
      </w:r>
      <w:ins w:id="108" w:author="cse" w:date="2016-05-28T00:39:00Z">
        <w:r w:rsidR="003E43CD">
          <w:t xml:space="preserve">be </w:t>
        </w:r>
      </w:ins>
      <w:r w:rsidRPr="00C65B00">
        <w:t>used to underst</w:t>
      </w:r>
      <w:r w:rsidR="002510B3">
        <w:t>and and evaluate diagrams</w:t>
      </w:r>
      <w:r w:rsidRPr="00C65B00">
        <w:t xml:space="preserve">. They were able to develop the diagram input system </w:t>
      </w:r>
      <w:del w:id="109" w:author="cse" w:date="2016-05-28T00:39:00Z">
        <w:r w:rsidRPr="00C65B00" w:rsidDel="003E43CD">
          <w:delText xml:space="preserve">which </w:delText>
        </w:r>
      </w:del>
      <w:ins w:id="110" w:author="cse" w:date="2016-05-28T00:39:00Z">
        <w:r w:rsidR="003E43CD">
          <w:t>that</w:t>
        </w:r>
        <w:r w:rsidR="003E43CD" w:rsidRPr="00C65B00">
          <w:t xml:space="preserve"> </w:t>
        </w:r>
      </w:ins>
      <w:r w:rsidRPr="00C65B00">
        <w:t xml:space="preserve">can be scalable to various diagram types. </w:t>
      </w:r>
      <w:ins w:id="111" w:author="cse" w:date="2016-05-28T00:39:00Z">
        <w:r w:rsidR="003E43CD">
          <w:t xml:space="preserve">This </w:t>
        </w:r>
      </w:ins>
      <w:del w:id="112" w:author="cse" w:date="2016-05-28T00:39:00Z">
        <w:r w:rsidRPr="00C65B00" w:rsidDel="003E43CD">
          <w:delText>S</w:delText>
        </w:r>
      </w:del>
      <w:ins w:id="113" w:author="cse" w:date="2016-05-28T00:39:00Z">
        <w:r w:rsidR="003E43CD">
          <w:t>s</w:t>
        </w:r>
      </w:ins>
      <w:r w:rsidRPr="00C65B00">
        <w:t xml:space="preserve">ystem </w:t>
      </w:r>
      <w:ins w:id="114" w:author="cse" w:date="2016-05-28T00:39:00Z">
        <w:r w:rsidR="003E43CD">
          <w:t>wa</w:t>
        </w:r>
      </w:ins>
      <w:del w:id="115" w:author="cse" w:date="2016-05-28T00:39:00Z">
        <w:r w:rsidRPr="00C65B00" w:rsidDel="003E43CD">
          <w:delText>i</w:delText>
        </w:r>
      </w:del>
      <w:r w:rsidRPr="00C65B00">
        <w:t xml:space="preserve">s </w:t>
      </w:r>
      <w:r w:rsidRPr="00C65B00">
        <w:lastRenderedPageBreak/>
        <w:t xml:space="preserve">developed as an extension to existing Ceilidh Computer Assessment System [17]. Thomas et al </w:t>
      </w:r>
      <w:del w:id="116" w:author="cse" w:date="2016-05-28T00:39:00Z">
        <w:r w:rsidR="002510B3" w:rsidRPr="00C65B00" w:rsidDel="003E43CD">
          <w:delText xml:space="preserve">nodes </w:delText>
        </w:r>
      </w:del>
      <w:r w:rsidR="002510B3" w:rsidRPr="00C65B00">
        <w:t>[9, 10, and 12]</w:t>
      </w:r>
      <w:r w:rsidR="002510B3">
        <w:t xml:space="preserve"> </w:t>
      </w:r>
      <w:r w:rsidRPr="00C65B00">
        <w:t xml:space="preserve">developed a computer aided assessment system </w:t>
      </w:r>
      <w:del w:id="117" w:author="cse" w:date="2016-05-28T00:39:00Z">
        <w:r w:rsidRPr="00C65B00" w:rsidDel="003E43CD">
          <w:delText xml:space="preserve">which </w:delText>
        </w:r>
      </w:del>
      <w:ins w:id="118" w:author="cse" w:date="2016-05-28T00:39:00Z">
        <w:r w:rsidR="003E43CD">
          <w:t>that</w:t>
        </w:r>
        <w:r w:rsidR="003E43CD" w:rsidRPr="00C65B00">
          <w:t xml:space="preserve"> </w:t>
        </w:r>
      </w:ins>
      <w:r w:rsidRPr="00C65B00">
        <w:t>can handle graph based diagrams such as Entity-Relationship diagrams, flow charts where information can be represented as data nodes and relations between</w:t>
      </w:r>
      <w:r w:rsidR="00BF0040">
        <w:t>. Diagrams are interpreted using basic set of units called “</w:t>
      </w:r>
      <w:r w:rsidR="00BF0040" w:rsidRPr="00C65B00">
        <w:t>Minimal Meaningful Units</w:t>
      </w:r>
      <w:r w:rsidR="00BF0040">
        <w:t>” and introduced a marking criteria based on “</w:t>
      </w:r>
      <w:r w:rsidR="00BF0040" w:rsidRPr="00C65B00">
        <w:t>Minimal Meaningful Units</w:t>
      </w:r>
      <w:r w:rsidR="00BF0040">
        <w:t xml:space="preserve">” which can </w:t>
      </w:r>
      <w:ins w:id="119" w:author="cse" w:date="2016-05-28T00:39:00Z">
        <w:r w:rsidR="003E43CD">
          <w:t xml:space="preserve">be </w:t>
        </w:r>
      </w:ins>
      <w:r w:rsidR="00BF0040">
        <w:t>appl</w:t>
      </w:r>
      <w:del w:id="120" w:author="cse" w:date="2016-05-28T00:39:00Z">
        <w:r w:rsidR="00BF0040" w:rsidDel="003E43CD">
          <w:delText>y</w:delText>
        </w:r>
      </w:del>
      <w:ins w:id="121" w:author="cse" w:date="2016-05-28T00:39:00Z">
        <w:r w:rsidR="003E43CD">
          <w:t>ied</w:t>
        </w:r>
      </w:ins>
      <w:r w:rsidR="00BF0040">
        <w:t xml:space="preserve"> for diagrams which can </w:t>
      </w:r>
      <w:ins w:id="122" w:author="cse" w:date="2016-05-28T00:39:00Z">
        <w:r w:rsidR="003E43CD">
          <w:t xml:space="preserve">be </w:t>
        </w:r>
      </w:ins>
      <w:r w:rsidR="00BF0040">
        <w:t>represent</w:t>
      </w:r>
      <w:del w:id="123" w:author="cse" w:date="2016-05-28T00:40:00Z">
        <w:r w:rsidR="00BF0040" w:rsidDel="003E43CD">
          <w:delText>s</w:delText>
        </w:r>
      </w:del>
      <w:ins w:id="124" w:author="cse" w:date="2016-05-28T00:40:00Z">
        <w:r w:rsidR="003E43CD">
          <w:t>ed</w:t>
        </w:r>
      </w:ins>
      <w:r w:rsidR="00BF0040">
        <w:t xml:space="preserve"> using nodes and their relationships</w:t>
      </w:r>
      <w:r w:rsidRPr="00C65B00">
        <w:t xml:space="preserve">. </w:t>
      </w:r>
      <w:r w:rsidR="002510B3" w:rsidRPr="00C65B00">
        <w:t xml:space="preserve">Tsintsifas </w:t>
      </w:r>
      <w:r w:rsidRPr="00C65B00">
        <w:t xml:space="preserve">et al </w:t>
      </w:r>
      <w:r w:rsidR="002510B3">
        <w:t xml:space="preserve">[8] </w:t>
      </w:r>
      <w:r w:rsidRPr="00C65B00">
        <w:t xml:space="preserve">developed a method to assess diagrams in formative assessment in which primary aim to assist the process of learning. They followed the work of </w:t>
      </w:r>
      <w:r w:rsidR="002510B3" w:rsidRPr="00C65B00">
        <w:t xml:space="preserve">Brett </w:t>
      </w:r>
      <w:r w:rsidRPr="00C65B00">
        <w:t>et al</w:t>
      </w:r>
      <w:r w:rsidR="002510B3">
        <w:t xml:space="preserve"> [15]</w:t>
      </w:r>
      <w:r w:rsidRPr="00C65B00">
        <w:t xml:space="preserve"> and developed a feedback system which can</w:t>
      </w:r>
      <w:r w:rsidR="002510B3">
        <w:t xml:space="preserve"> work with graph based diagrams</w:t>
      </w:r>
      <w:r w:rsidRPr="00C65B00">
        <w:t>.</w:t>
      </w:r>
      <w:r w:rsidR="00BF0040">
        <w:t xml:space="preserve"> They also discussed a simple evaluation</w:t>
      </w:r>
      <w:r w:rsidR="00BF0040" w:rsidRPr="00C65B00">
        <w:t xml:space="preserve"> method and deve</w:t>
      </w:r>
      <w:r w:rsidR="00BF0040">
        <w:t xml:space="preserve">lop a grammar for E-R diagrams. </w:t>
      </w:r>
      <w:r w:rsidRPr="00C65B00">
        <w:t xml:space="preserve"> Batmaz et al</w:t>
      </w:r>
      <w:r w:rsidR="002510B3">
        <w:t xml:space="preserve"> [18]</w:t>
      </w:r>
      <w:r w:rsidRPr="00C65B00">
        <w:t xml:space="preserve"> developed a diagram drawing tool which can use for semi-automated database diagram assessment. Huang et al</w:t>
      </w:r>
      <w:r w:rsidR="002510B3">
        <w:t xml:space="preserve"> [4, 5]</w:t>
      </w:r>
      <w:r w:rsidRPr="00C65B00">
        <w:t xml:space="preserve"> developed a system which can understand chart images. They were able to recognize and identify various types of chart images (both 2D and 3D) and interpret those images and produce an xml output which can be used for further processing. </w:t>
      </w:r>
    </w:p>
    <w:p w:rsidR="00EC0941" w:rsidRPr="00C65B00" w:rsidRDefault="00EC0941" w:rsidP="00EC0941">
      <w:pPr>
        <w:pStyle w:val="IEEEParagraph"/>
      </w:pPr>
      <w:r w:rsidRPr="00C65B00">
        <w:t xml:space="preserve">In the area of diagrammatic </w:t>
      </w:r>
      <w:commentRangeStart w:id="125"/>
      <w:r w:rsidRPr="00C65B00">
        <w:t>reasoning</w:t>
      </w:r>
      <w:commentRangeEnd w:id="125"/>
      <w:r w:rsidR="003E43CD">
        <w:rPr>
          <w:rStyle w:val="CommentReference"/>
        </w:rPr>
        <w:commentReference w:id="125"/>
      </w:r>
      <w:r w:rsidRPr="00C65B00">
        <w:t xml:space="preserve"> Anderson et al </w:t>
      </w:r>
      <w:r w:rsidR="002510B3">
        <w:t xml:space="preserve">[16] </w:t>
      </w:r>
      <w:r w:rsidRPr="00C65B00">
        <w:t>discussed the fundamental components of a diagrammatic processing syste</w:t>
      </w:r>
      <w:r w:rsidR="002510B3">
        <w:t>m</w:t>
      </w:r>
      <w:r w:rsidRPr="00C65B00">
        <w:t>, (1) Means to input diagrams which can be a vision component or direct link to a diagram source, (2) Diagram representation to internally represent diagrams, (3) Storage management component and (4) Processing component that can synthesizes and abstracts new knowledge from combinations of diagrammatic and other forms of knowledge representations. In early research</w:t>
      </w:r>
      <w:del w:id="126" w:author="cse" w:date="2016-05-28T00:40:00Z">
        <w:r w:rsidRPr="00C65B00" w:rsidDel="003E43CD">
          <w:delText>es</w:delText>
        </w:r>
      </w:del>
      <w:r w:rsidRPr="00C65B00">
        <w:t xml:space="preserve">, they dealt with many types of input system types based on their research focus. Research from Futrelle et al [1] and Huang et al [4] worked with raw pixel images which extracted from hard documents. They converted those pixel images to Vector Graphics format for further processing. All of CBA (Computer Based Assessment) Systems that we </w:t>
      </w:r>
      <w:ins w:id="127" w:author="cse" w:date="2016-05-28T00:40:00Z">
        <w:r w:rsidR="003E43CD">
          <w:t xml:space="preserve">are </w:t>
        </w:r>
      </w:ins>
      <w:r w:rsidRPr="00C65B00">
        <w:t>aware of use custom input interface with various degree of input freedom. Embedded texts in an image is major key to recognize and interpret image information. When it comes to diagram based assessment text plays major role in similarity measurements. When using basic image input formats, pixel based or vector based, as input text association problem arises which leads to ambiguity problems in image understanding (Futrelle et al) [3]. When CBA systems have their own custom input systems which use associated text in images, can resolve ambiguity problems. But those custom input systems provide less degree freedom to the user. Since our primary focus is to give a student a real exam based experience where they use hard papers to answer and has more degree of freedom in drawing a diagram, we selected vector based images as input system.</w:t>
      </w:r>
    </w:p>
    <w:p w:rsidR="004C218C" w:rsidRDefault="00EC0941" w:rsidP="004C218C">
      <w:pPr>
        <w:pStyle w:val="IEEEParagraph"/>
      </w:pPr>
      <w:r w:rsidRPr="00C65B00">
        <w:t xml:space="preserve">When it comes to vector based input systems, text label processing is a tricky problem. Some diagram based assessment systems provide restriction to the label choice in order to minimize the association problem. Diagram drawing tool by Batmaz et al [18] provide label which can select as inputs. In DATsys [8] and OpenMark [9] they provide label insertion areas but give freedom of the label which can use to insert. When simulating exam environment we can’t give filtering to </w:t>
      </w:r>
      <w:r w:rsidR="00740B6B" w:rsidRPr="00C65B00">
        <w:t>labelling</w:t>
      </w:r>
      <w:r w:rsidRPr="00C65B00">
        <w:t xml:space="preserve"> (location wise or label selection). Since the </w:t>
      </w:r>
      <w:r w:rsidR="00740B6B" w:rsidRPr="00C65B00">
        <w:t>labelling</w:t>
      </w:r>
      <w:r w:rsidRPr="00C65B00">
        <w:t xml:space="preserve"> has more freedom</w:t>
      </w:r>
      <w:r w:rsidR="008C667B">
        <w:t>,</w:t>
      </w:r>
      <w:r w:rsidRPr="00C65B00">
        <w:t xml:space="preserve"> text association is </w:t>
      </w:r>
      <w:r w:rsidR="008C667B">
        <w:t xml:space="preserve">a </w:t>
      </w:r>
      <w:r w:rsidRPr="00C65B00">
        <w:t>hard</w:t>
      </w:r>
      <w:r w:rsidR="008C667B">
        <w:t xml:space="preserve"> </w:t>
      </w:r>
      <w:r w:rsidRPr="00C65B00">
        <w:lastRenderedPageBreak/>
        <w:t>problem. Futrelle et al</w:t>
      </w:r>
      <w:r w:rsidR="002510B3">
        <w:t xml:space="preserve"> [2]</w:t>
      </w:r>
      <w:r w:rsidRPr="00C65B00">
        <w:t xml:space="preserve"> discussed the object association problem and heuristic approach development using s</w:t>
      </w:r>
      <w:r w:rsidR="002510B3">
        <w:t>pecial techniques in general</w:t>
      </w:r>
      <w:r w:rsidRPr="00C65B00">
        <w:t>. Huang et al</w:t>
      </w:r>
      <w:r w:rsidR="00FB2792">
        <w:t xml:space="preserve"> [5]</w:t>
      </w:r>
      <w:bookmarkStart w:id="128" w:name="_GoBack"/>
      <w:bookmarkEnd w:id="128"/>
      <w:r w:rsidRPr="00C65B00">
        <w:t xml:space="preserve"> developed a machine learning technique based on the decision graph technique to pre-process texts to help text association. Also in the diagram marking text similarity measure is also important. Jayal et al </w:t>
      </w:r>
      <w:r w:rsidR="00AE3B26">
        <w:t xml:space="preserve">[13] </w:t>
      </w:r>
      <w:r w:rsidRPr="00C65B00">
        <w:t xml:space="preserve">discussed the label similarity problem from Natural Language Processing </w:t>
      </w:r>
      <w:commentRangeStart w:id="129"/>
      <w:r w:rsidRPr="00C65B00">
        <w:t>aspect</w:t>
      </w:r>
      <w:commentRangeEnd w:id="129"/>
      <w:r w:rsidR="003E43CD">
        <w:rPr>
          <w:rStyle w:val="CommentReference"/>
        </w:rPr>
        <w:commentReference w:id="129"/>
      </w:r>
      <w:r w:rsidRPr="00C65B00">
        <w:t>.</w:t>
      </w:r>
    </w:p>
    <w:p w:rsidR="00AD7B27" w:rsidRPr="00BF0040" w:rsidRDefault="001B62DC" w:rsidP="003D56E5">
      <w:pPr>
        <w:pStyle w:val="IEEEParagraph"/>
        <w:ind w:firstLine="0"/>
      </w:pPr>
      <w:r w:rsidRPr="001B62DC">
        <w:rPr>
          <w:noProof/>
          <w:color w:val="FF0000"/>
          <w:lang w:val="en-US" w:eastAsia="en-US"/>
        </w:rPr>
        <w:pict>
          <v:shape id="Text Box 37" o:spid="_x0000_s1027" type="#_x0000_t202" style="position:absolute;left:0;text-align:left;margin-left:30.7pt;margin-top:138.9pt;width:426pt;height:17.5pt;z-index:251650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" stroked="f">
            <v:textbox style="mso-fit-shape-to-text:t" inset="0,0,0,0">
              <w:txbxContent>
                <w:p w:rsidR="00213EC5" w:rsidRPr="00213EC5" w:rsidRDefault="00213EC5" w:rsidP="00213EC5">
                  <w:pPr>
                    <w:pStyle w:val="Caption"/>
                    <w:spacing w:before="0"/>
                    <w:jc w:val="center"/>
                    <w:rPr>
                      <w:b w:val="0"/>
                      <w:bCs w:val="0"/>
                      <w:noProof/>
                      <w:szCs w:val="24"/>
                    </w:rPr>
                  </w:pPr>
                  <w:r w:rsidRPr="00213EC5">
                    <w:rPr>
                      <w:b w:val="0"/>
                      <w:bCs w:val="0"/>
                    </w:rPr>
                    <w:t xml:space="preserve">Fig. </w:t>
                  </w:r>
                  <w:r w:rsidR="001B62DC" w:rsidRPr="00213EC5">
                    <w:rPr>
                      <w:b w:val="0"/>
                      <w:bCs w:val="0"/>
                    </w:rPr>
                    <w:fldChar w:fldCharType="begin"/>
                  </w:r>
                  <w:r w:rsidRPr="00213EC5">
                    <w:rPr>
                      <w:b w:val="0"/>
                      <w:bCs w:val="0"/>
                    </w:rPr>
                    <w:instrText xml:space="preserve"> SEQ Fig. \* ARABIC </w:instrText>
                  </w:r>
                  <w:r w:rsidR="001B62DC" w:rsidRPr="00213EC5">
                    <w:rPr>
                      <w:b w:val="0"/>
                      <w:bCs w:val="0"/>
                    </w:rPr>
                    <w:fldChar w:fldCharType="separate"/>
                  </w:r>
                  <w:r w:rsidR="00FC5B4F">
                    <w:rPr>
                      <w:b w:val="0"/>
                      <w:bCs w:val="0"/>
                      <w:noProof/>
                    </w:rPr>
                    <w:t>1</w:t>
                  </w:r>
                  <w:r w:rsidR="001B62DC" w:rsidRPr="00213EC5">
                    <w:rPr>
                      <w:b w:val="0"/>
                      <w:bCs w:val="0"/>
                    </w:rPr>
                    <w:fldChar w:fldCharType="end"/>
                  </w:r>
                  <w:r w:rsidRPr="00213EC5">
                    <w:rPr>
                      <w:b w:val="0"/>
                      <w:bCs w:val="0"/>
                      <w:lang w:val="en-US"/>
                    </w:rPr>
                    <w:t xml:space="preserve"> </w:t>
                  </w:r>
                  <w:r w:rsidR="003367A9">
                    <w:rPr>
                      <w:b w:val="0"/>
                      <w:bCs w:val="0"/>
                      <w:lang w:val="en-US"/>
                    </w:rPr>
                    <w:t>SVG XML structure of a Venn diagram</w:t>
                  </w:r>
                </w:p>
              </w:txbxContent>
            </v:textbox>
            <w10:wrap type="topAndBottom"/>
          </v:shape>
        </w:pict>
      </w:r>
      <w:r w:rsidR="003D56E5" w:rsidRPr="003D56E5">
        <w:rPr>
          <w:noProof/>
          <w:lang w:val="en-US" w:eastAsia="en-US"/>
        </w:rPr>
        <w:drawing>
          <wp:anchor distT="0" distB="0" distL="114300" distR="114300" simplePos="0" relativeHeight="251651072" behindDoc="1" locked="0" layoutInCell="1" allowOverlap="1">
            <wp:simplePos x="0" y="0"/>
            <wp:positionH relativeFrom="column">
              <wp:posOffset>5715</wp:posOffset>
            </wp:positionH>
            <wp:positionV relativeFrom="paragraph">
              <wp:posOffset>3810</wp:posOffset>
            </wp:positionV>
            <wp:extent cx="6459220" cy="1721485"/>
            <wp:effectExtent l="19050" t="19050" r="17780" b="12065"/>
            <wp:wrapTopAndBottom/>
            <wp:docPr id="7" name="Picture 7" descr="E:\Research\MSc\ICTer\xml\sv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Research\MSc\ICTer\xml\svg.JP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59220" cy="1721485"/>
                    </a:xfrm>
                    <a:prstGeom prst="rect">
                      <a:avLst/>
                    </a:prstGeom>
                    <a:noFill/>
                    <a:ln>
                      <a:solidFill>
                        <a:schemeClr val="accent1"/>
                      </a:solidFill>
                    </a:ln>
                  </pic:spPr>
                </pic:pic>
              </a:graphicData>
            </a:graphic>
          </wp:anchor>
        </w:drawing>
      </w:r>
      <w:r w:rsidR="00AD7B27" w:rsidRPr="00AD7B27">
        <w:t xml:space="preserve">None of above researches addresses the issue of Venn </w:t>
      </w:r>
      <w:r w:rsidR="00E27A57">
        <w:t xml:space="preserve">or Euler </w:t>
      </w:r>
      <w:r w:rsidR="00AD7B27" w:rsidRPr="00AD7B27">
        <w:t xml:space="preserve">diagram interpretation and we are not aware of any </w:t>
      </w:r>
      <w:r w:rsidR="00250AB0">
        <w:t xml:space="preserve">general </w:t>
      </w:r>
      <w:r w:rsidR="00AD7B27" w:rsidRPr="00AD7B27">
        <w:t>Venn</w:t>
      </w:r>
      <w:r w:rsidR="00961724">
        <w:t xml:space="preserve"> or</w:t>
      </w:r>
      <w:r w:rsidR="00DE6572">
        <w:t xml:space="preserve"> </w:t>
      </w:r>
      <w:r w:rsidR="00961724">
        <w:t>Euler</w:t>
      </w:r>
      <w:r w:rsidR="00AD7B27" w:rsidRPr="00AD7B27">
        <w:t xml:space="preserve"> diagram interpretation research work.</w:t>
      </w:r>
    </w:p>
    <w:p w:rsidR="004600F6" w:rsidRDefault="00216620" w:rsidP="004600F6">
      <w:pPr>
        <w:pStyle w:val="IEEEHeading1"/>
      </w:pPr>
      <w:r w:rsidRPr="00E85D18">
        <w:t>Methodology</w:t>
      </w:r>
    </w:p>
    <w:p w:rsidR="0007566E" w:rsidRPr="0007566E" w:rsidRDefault="0007566E" w:rsidP="0007566E">
      <w:pPr>
        <w:pStyle w:val="IEEEParagraph"/>
      </w:pPr>
      <w:r>
        <w:t>In this section we explain the research methodology of the parser.  High level architecture of the system and details of the main sections are explained here.</w:t>
      </w:r>
    </w:p>
    <w:p w:rsidR="00BE69CC" w:rsidRPr="002219DE" w:rsidRDefault="00216620" w:rsidP="002219DE">
      <w:pPr>
        <w:pStyle w:val="IEEEHeading2"/>
        <w:numPr>
          <w:ilvl w:val="0"/>
          <w:numId w:val="4"/>
        </w:numPr>
      </w:pPr>
      <w:r w:rsidRPr="000F3F9D">
        <w:t>High Level Architecture</w:t>
      </w:r>
    </w:p>
    <w:p w:rsidR="00A62165" w:rsidRDefault="00A54B14" w:rsidP="004600F6">
      <w:pPr>
        <w:pStyle w:val="IEEEParagraph"/>
        <w:rPr>
          <w:color w:val="FF0000"/>
        </w:rPr>
      </w:pPr>
      <w:r>
        <w:rPr>
          <w:noProof/>
          <w:lang w:val="en-US" w:eastAsia="en-US"/>
        </w:rPr>
        <w:drawing>
          <wp:anchor distT="0" distB="0" distL="114300" distR="114300" simplePos="0" relativeHeight="251656192" behindDoc="1" locked="0" layoutInCell="1" allowOverlap="1">
            <wp:simplePos x="0" y="0"/>
            <wp:positionH relativeFrom="column">
              <wp:posOffset>59690</wp:posOffset>
            </wp:positionH>
            <wp:positionV relativeFrom="paragraph">
              <wp:posOffset>645160</wp:posOffset>
            </wp:positionV>
            <wp:extent cx="2686050" cy="4533900"/>
            <wp:effectExtent l="0" t="0" r="0" b="0"/>
            <wp:wrapTight wrapText="bothSides">
              <wp:wrapPolygon edited="0">
                <wp:start x="0" y="0"/>
                <wp:lineTo x="0" y="21509"/>
                <wp:lineTo x="21447" y="21509"/>
                <wp:lineTo x="21447"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86050" cy="4533900"/>
                    </a:xfrm>
                    <a:prstGeom prst="rect">
                      <a:avLst/>
                    </a:prstGeom>
                  </pic:spPr>
                </pic:pic>
              </a:graphicData>
            </a:graphic>
          </wp:anchor>
        </w:drawing>
      </w:r>
      <w:r w:rsidR="002219DE" w:rsidRPr="00A62165">
        <w:t>Input Diagram is given as the</w:t>
      </w:r>
      <w:r w:rsidR="00A62165" w:rsidRPr="00A62165">
        <w:t xml:space="preserve"> SVG image. It contains SVG primitive objects such as circles, ellipse and rectangles with geometric details as well as other details such as presentation details. Since it contains presentation and SVG specific data, SVG </w:t>
      </w:r>
      <w:r w:rsidR="00A62165" w:rsidRPr="00A62165">
        <w:lastRenderedPageBreak/>
        <w:t>image has to be parsed and has to extract the primitive shapes details which are needed to build the Venn Data Information.</w:t>
      </w:r>
      <w:r w:rsidR="00A62165" w:rsidRPr="00A62165">
        <w:rPr>
          <w:color w:val="FF0000"/>
        </w:rPr>
        <w:t xml:space="preserve"> </w:t>
      </w:r>
    </w:p>
    <w:p w:rsidR="002D6090" w:rsidRDefault="004600F6" w:rsidP="002567D5">
      <w:pPr>
        <w:pStyle w:val="IEEEParagraph"/>
      </w:pPr>
      <w:r w:rsidRPr="00971A35">
        <w:rPr>
          <w:color w:val="FF0000"/>
        </w:rPr>
        <w:t xml:space="preserve"> </w:t>
      </w:r>
      <w:r w:rsidR="00A62165" w:rsidRPr="00AD24B8">
        <w:t xml:space="preserve">Parsed SVG details contains </w:t>
      </w:r>
      <w:r w:rsidR="00AD24B8" w:rsidRPr="00AD24B8">
        <w:t>mostly geometrical details such as size, primitive object geometry details and text label details.</w:t>
      </w:r>
      <w:r w:rsidR="00AD24B8">
        <w:t xml:space="preserve"> </w:t>
      </w:r>
      <w:r w:rsidR="00AD24B8" w:rsidRPr="004600F6">
        <w:t xml:space="preserve">(Fig. </w:t>
      </w:r>
      <w:r w:rsidR="00AD24B8">
        <w:t xml:space="preserve">2 shows high level </w:t>
      </w:r>
      <w:r w:rsidR="00AD24B8" w:rsidRPr="004600F6">
        <w:t xml:space="preserve">architecture of </w:t>
      </w:r>
      <w:r w:rsidR="00AD24B8">
        <w:t xml:space="preserve">our methodology). From the parsed SVG sets are identified by finding the Jordan curves. In this case only circles, rectangles and ellipses are considered. </w:t>
      </w:r>
      <w:r w:rsidR="002D6090">
        <w:t xml:space="preserve">After finding the sets relevant set labels are identified using a heuristic algorithm. Only nominal labels are considered as valid set labels.  Few heuristic parameters are considered to classify the set labels such as closeness to the set area boundary. If sets are labels using arrows, relevant arrows are identified and the associated text with the arrow is considered as the set label. Generated temporary label is given to the set in case of there is no associated set label. </w:t>
      </w:r>
    </w:p>
    <w:p w:rsidR="00134565" w:rsidRDefault="00A0752F" w:rsidP="002567D5">
      <w:pPr>
        <w:pStyle w:val="IEEEParagraph"/>
      </w:pPr>
      <w:r>
        <w:t>After identifying the sets, all the minimal regions are identified and minimal region geometric details are calculated for text association building</w:t>
      </w:r>
      <w:r w:rsidR="00134565">
        <w:t xml:space="preserve"> such as centroid of the minimal region area and size of the area.</w:t>
      </w:r>
    </w:p>
    <w:p w:rsidR="002567D5" w:rsidRDefault="001B62DC" w:rsidP="0009666F">
      <w:pPr>
        <w:pStyle w:val="IEEEParagraph"/>
      </w:pPr>
      <w:r w:rsidRPr="001B62DC">
        <w:rPr>
          <w:noProof/>
          <w:color w:val="FF0000"/>
          <w:lang w:val="en-US" w:eastAsia="en-US"/>
        </w:rPr>
        <w:pict>
          <v:shape id="_x0000_s1028" type="#_x0000_t202" style="position:absolute;left:0;text-align:left;margin-left:3.45pt;margin-top:232.55pt;width:248.25pt;height:15.35pt;z-index:251660288;visibility:visible" wrapcoords="-65 0 -65 20520 21600 20520 21600 0 -6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" stroked="f">
            <v:textbox inset="0,0,0,0">
              <w:txbxContent>
                <w:p w:rsidR="003367A9" w:rsidRPr="00213EC5" w:rsidRDefault="003367A9" w:rsidP="003367A9">
                  <w:pPr>
                    <w:pStyle w:val="IEEEParagraph"/>
                    <w:spacing w:after="240"/>
                    <w:jc w:val="center"/>
                  </w:pPr>
                  <w:r>
                    <w:t>Fig. 3</w:t>
                  </w:r>
                  <w:r w:rsidRPr="00213EC5">
                    <w:t xml:space="preserve"> </w:t>
                  </w:r>
                  <w:r>
                    <w:t>Venn diagrams as a SVG image</w:t>
                  </w:r>
                </w:p>
              </w:txbxContent>
            </v:textbox>
            <w10:wrap type="tight"/>
          </v:shape>
        </w:pict>
      </w:r>
      <w:r w:rsidR="00A81B0C">
        <w:rPr>
          <w:noProof/>
          <w:lang w:val="en-US" w:eastAsia="en-US"/>
        </w:rPr>
        <w:drawing>
          <wp:anchor distT="0" distB="0" distL="114300" distR="114300" simplePos="0" relativeHeight="251662336" behindDoc="0" locked="0" layoutInCell="1" allowOverlap="1">
            <wp:simplePos x="0" y="0"/>
            <wp:positionH relativeFrom="column">
              <wp:posOffset>41974</wp:posOffset>
            </wp:positionH>
            <wp:positionV relativeFrom="paragraph">
              <wp:posOffset>788685</wp:posOffset>
            </wp:positionV>
            <wp:extent cx="3143250" cy="2171700"/>
            <wp:effectExtent l="0" t="0" r="0" b="0"/>
            <wp:wrapSquare wrapText="bothSides"/>
            <wp:docPr id="2" name="Picture 2" descr="Ve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nn Diagram"/>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43250" cy="2171700"/>
                    </a:xfrm>
                    <a:prstGeom prst="rect">
                      <a:avLst/>
                    </a:prstGeom>
                    <a:noFill/>
                  </pic:spPr>
                </pic:pic>
              </a:graphicData>
            </a:graphic>
          </wp:anchor>
        </w:drawing>
      </w:r>
      <w:r w:rsidR="00134565">
        <w:t>Then the text are associated for correct minimal regions or zones (Set of minimal regions) based on the Venn diagram domain knowledge.</w:t>
      </w:r>
      <w:r w:rsidR="002D6090">
        <w:t xml:space="preserve"> </w:t>
      </w:r>
      <w:r w:rsidR="00134565">
        <w:t>Several heuristic algorithm are used to deal with human errors. Heuristic parameter tuning is depend on the source of the Venn diagrams.</w:t>
      </w:r>
      <w:r w:rsidR="002D6090">
        <w:t xml:space="preserve"> </w:t>
      </w:r>
    </w:p>
    <w:p w:rsidR="00325668" w:rsidRPr="00971A35" w:rsidRDefault="001B62DC" w:rsidP="003367A9">
      <w:pPr>
        <w:pStyle w:val="IEEEParagraph"/>
        <w:rPr>
          <w:color w:val="FF0000"/>
        </w:rPr>
      </w:pPr>
      <w:r>
        <w:rPr>
          <w:noProof/>
          <w:color w:val="FF0000"/>
          <w:lang w:val="en-US" w:eastAsia="en-US"/>
        </w:rPr>
        <w:pict>
          <v:shape id="_x0000_s1029" type="#_x0000_t202" style="position:absolute;left:0;text-align:left;margin-left:-273.2pt;margin-top:41.35pt;width:248.25pt;height:15.35pt;z-index:251654144;visibility:visible" wrapcoords="-65 0 -65 20520 21600 20520 21600 0 -6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" stroked="f">
            <v:textbox inset="0,0,0,0">
              <w:txbxContent>
                <w:p w:rsidR="00213EC5" w:rsidRPr="00213EC5" w:rsidRDefault="00213EC5" w:rsidP="00213EC5">
                  <w:pPr>
                    <w:pStyle w:val="IEEEParagraph"/>
                    <w:spacing w:after="240"/>
                    <w:jc w:val="center"/>
                  </w:pPr>
                  <w:r>
                    <w:t xml:space="preserve">Fig. </w:t>
                  </w:r>
                  <w:r w:rsidR="001B62DC">
                    <w:fldChar w:fldCharType="begin"/>
                  </w:r>
                  <w:r>
                    <w:instrText xml:space="preserve"> SEQ Fig. \* ARABIC </w:instrText>
                  </w:r>
                  <w:r w:rsidR="001B62DC">
                    <w:fldChar w:fldCharType="separate"/>
                  </w:r>
                  <w:r w:rsidR="00FC5B4F">
                    <w:rPr>
                      <w:noProof/>
                    </w:rPr>
                    <w:t>2</w:t>
                  </w:r>
                  <w:r w:rsidR="001B62DC">
                    <w:fldChar w:fldCharType="end"/>
                  </w:r>
                  <w:r w:rsidRPr="00213EC5">
                    <w:t xml:space="preserve"> High Level Architecture of the tool</w:t>
                  </w:r>
                </w:p>
              </w:txbxContent>
            </v:textbox>
            <w10:wrap type="tight"/>
          </v:shape>
        </w:pict>
      </w:r>
      <w:r w:rsidR="0009666F">
        <w:t xml:space="preserve">After associating the text labels Venn diagram is build using the extracted knowledge and output is created as structured XML which is able to contains only the Venn details without the initial </w:t>
      </w:r>
      <w:r w:rsidR="003367A9">
        <w:t>Venn diagram presentation details such as orientations, set curve shapes… etc.</w:t>
      </w:r>
    </w:p>
    <w:p w:rsidR="002567D5" w:rsidRPr="000F3F9D" w:rsidRDefault="000F3F9D" w:rsidP="002567D5">
      <w:pPr>
        <w:pStyle w:val="IEEEHeading2"/>
        <w:numPr>
          <w:ilvl w:val="0"/>
          <w:numId w:val="4"/>
        </w:numPr>
      </w:pPr>
      <w:r>
        <w:lastRenderedPageBreak/>
        <w:t>SVG Parsing</w:t>
      </w:r>
    </w:p>
    <w:p w:rsidR="00A81B0C" w:rsidRDefault="00A81B0C" w:rsidP="009224BE">
      <w:pPr>
        <w:pStyle w:val="IEEEParagraph"/>
      </w:pPr>
    </w:p>
    <w:p w:rsidR="00255444" w:rsidRPr="00415CBE" w:rsidRDefault="000564B2" w:rsidP="009224BE">
      <w:pPr>
        <w:pStyle w:val="IEEEParagraph"/>
      </w:pPr>
      <w:r w:rsidRPr="00415CBE">
        <w:t xml:space="preserve">SVG format is the standard W3C standard of vector graphics. </w:t>
      </w:r>
      <w:r w:rsidR="00415CBE" w:rsidRPr="00415CBE">
        <w:t>SVG format is capable of handling Venn diagrams</w:t>
      </w:r>
      <w:r w:rsidR="002567D5" w:rsidRPr="00415CBE">
        <w:t xml:space="preserve">. </w:t>
      </w:r>
      <w:r w:rsidR="00415CBE" w:rsidRPr="00415CBE">
        <w:t>(Fig. 3 shows Venn diagram drawn using SVG format).</w:t>
      </w:r>
    </w:p>
    <w:p w:rsidR="00255444" w:rsidRPr="00971A35" w:rsidRDefault="0096701B" w:rsidP="00255444">
      <w:pPr>
        <w:pStyle w:val="IEEEParagraph"/>
        <w:rPr>
          <w:color w:val="FF0000"/>
        </w:rPr>
      </w:pPr>
      <w:r w:rsidRPr="0096701B">
        <w:t xml:space="preserve">SVG of </w:t>
      </w:r>
      <w:r>
        <w:t xml:space="preserve">a Venn diagram contains </w:t>
      </w:r>
      <w:r w:rsidRPr="004600F6">
        <w:t xml:space="preserve">(Fig. </w:t>
      </w:r>
      <w:r>
        <w:t>4 shows XML structure of Venn diagram presented in Fig 3).</w:t>
      </w:r>
      <w:r w:rsidR="003C28AA">
        <w:t xml:space="preserve"> Basic mandatory SVG features such as size and file type, Grouping details, image title, primitive object (rectangle, line, circle …etc.) shape details, primitive object presentation details (</w:t>
      </w:r>
      <w:r w:rsidR="001722BD">
        <w:t>fill, stroke details …etc.), text label details ...etc. In the SVG parsing only usable details to construct the Venn information is filtered.</w:t>
      </w:r>
    </w:p>
    <w:p w:rsidR="002567D5" w:rsidRPr="000F3F9D" w:rsidRDefault="000F3F9D" w:rsidP="009224BE">
      <w:pPr>
        <w:pStyle w:val="IEEEHeading2"/>
        <w:numPr>
          <w:ilvl w:val="0"/>
          <w:numId w:val="4"/>
        </w:numPr>
      </w:pPr>
      <w:r>
        <w:t>Sets identification</w:t>
      </w:r>
    </w:p>
    <w:p w:rsidR="00676140" w:rsidRPr="00971A35" w:rsidRDefault="00CD75F8" w:rsidP="00CD75F8">
      <w:pPr>
        <w:pStyle w:val="IEEEParagraph"/>
        <w:rPr>
          <w:color w:val="FF0000"/>
        </w:rPr>
      </w:pPr>
      <w:r w:rsidRPr="00CD75F8">
        <w:t>In the Venn and Euler diagrams, sets are represented with Jord</w:t>
      </w:r>
      <w:r>
        <w:t>a</w:t>
      </w:r>
      <w:r w:rsidRPr="00CD75F8">
        <w:t>n curves (non-self-intersecting closed curves)</w:t>
      </w:r>
      <w:r>
        <w:t>. We identified those closed curves in the SVG diagram. In SVG diagrams there are several possible primitive objects which are Jordan curves such as circles, rectangles, ellipses and closed paths. In this research only the only the circles, rectangles and the ellipses are considered. But the same methodology can be extended to the other primitive object which acts as Jordan curves.</w:t>
      </w:r>
    </w:p>
    <w:p w:rsidR="002567D5" w:rsidRPr="00966171" w:rsidRDefault="00966171" w:rsidP="009F2EEC">
      <w:pPr>
        <w:pStyle w:val="IEEEHeading2"/>
        <w:numPr>
          <w:ilvl w:val="0"/>
          <w:numId w:val="4"/>
        </w:numPr>
      </w:pPr>
      <w:r w:rsidRPr="00966171">
        <w:t>Set Label identification</w:t>
      </w:r>
    </w:p>
    <w:p w:rsidR="00255444" w:rsidRDefault="001B62DC" w:rsidP="009224BE">
      <w:pPr>
        <w:pStyle w:val="IEEEParagraph"/>
        <w:rPr>
          <w:color w:val="FF0000"/>
        </w:rPr>
      </w:pPr>
      <w:r w:rsidRPr="001B62DC">
        <w:rPr>
          <w:noProof/>
          <w:lang w:val="en-US" w:eastAsia="en-US"/>
        </w:rPr>
        <w:pict>
          <v:shape id="Text Box 36" o:spid="_x0000_s1030" type="#_x0000_t202" style="position:absolute;left:0;text-align:left;margin-left:5.7pt;margin-top:259.3pt;width:234.75pt;height:35pt;z-index:251652096;visibility:visible" wrapcoords="-69 0 -69 20903 21600 20903 21600 0 -6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" stroked="f">
            <v:textbox style="mso-fit-shape-to-text:t" inset="0,0,0,0">
              <w:txbxContent>
                <w:p w:rsidR="00AD24B8" w:rsidRPr="00D96DCE" w:rsidRDefault="00AD24B8" w:rsidP="00AD24B8">
                  <w:pPr>
                    <w:pStyle w:val="IEEEParagraph"/>
                    <w:spacing w:after="240"/>
                    <w:jc w:val="center"/>
                  </w:pPr>
                  <w:r>
                    <w:t xml:space="preserve">Fig. </w:t>
                  </w:r>
                  <w:r w:rsidR="007C3E4F">
                    <w:t>5 Boundary condition check for an ellipse</w:t>
                  </w:r>
                  <w:r w:rsidRPr="00213EC5">
                    <w:t>.</w:t>
                  </w:r>
                </w:p>
              </w:txbxContent>
            </v:textbox>
            <w10:wrap type="tight"/>
          </v:shape>
        </w:pict>
      </w:r>
      <w:r w:rsidR="002749B1" w:rsidRPr="002749B1">
        <w:t>After identifying the sets, associated set labels has to be identified. Sets can be labelled in majorly two ways; with arrows and without arrows by putting the text label near the boundary of a set area. If labelled with arrows, arrow ending has to exist near the set area boundary. If associated arrow is found for any set, then the associated text with the arrow tail is considered as the set label.</w:t>
      </w:r>
      <w:r w:rsidR="002749B1">
        <w:rPr>
          <w:color w:val="FF0000"/>
        </w:rPr>
        <w:t xml:space="preserve"> </w:t>
      </w:r>
    </w:p>
    <w:p w:rsidR="002567D5" w:rsidRPr="00971A35" w:rsidRDefault="001B62DC" w:rsidP="009224BE">
      <w:pPr>
        <w:pStyle w:val="IEEEParagraph"/>
        <w:rPr>
          <w:color w:val="FF0000"/>
        </w:rPr>
      </w:pPr>
      <w:r w:rsidRPr="001B62D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0;text-align:left;margin-left:-3.5pt;margin-top:19.5pt;width:251.3pt;height:159.75pt;z-index:251665408">
            <v:imagedata r:id="rId20" o:title="Set Label identification"/>
            <w10:wrap type="square"/>
          </v:shape>
        </w:pict>
      </w:r>
    </w:p>
    <w:p w:rsidR="002567D5" w:rsidRDefault="002749B1" w:rsidP="00D21D67">
      <w:pPr>
        <w:pStyle w:val="IEEEParagraph"/>
      </w:pPr>
      <w:r w:rsidRPr="002749B1">
        <w:t xml:space="preserve">If there is no associated arrow for a set, then closest nominal label near the boundary of the set area is considered as the set label. </w:t>
      </w:r>
      <w:r>
        <w:t>(Fig 5. Shows the boundary condition check for an ellipse</w:t>
      </w:r>
      <w:r w:rsidR="007A4A16">
        <w:t>). In the ellipse boundary condition check, only the center coordinates and horizontal and vertical radius are given in the SVG. Using those details focal</w:t>
      </w:r>
      <w:r w:rsidR="007A4A16" w:rsidRPr="007A4A16">
        <w:t xml:space="preserve"> points</w:t>
      </w:r>
      <w:r w:rsidR="007A4A16">
        <w:t xml:space="preserve"> and the sum of distant to any point on the ellipse from focal pints are calculated which used to check the boundary conditions.</w:t>
      </w:r>
      <w:r>
        <w:t xml:space="preserve"> </w:t>
      </w:r>
      <w:r w:rsidR="007A4A16">
        <w:t>The text label exists in narrow area near the boundary is considered as for possible set labels.</w:t>
      </w:r>
      <w:r>
        <w:t xml:space="preserve"> </w:t>
      </w:r>
      <w:r w:rsidR="007A4A16">
        <w:t>Nominal label that is closest and only exist in the considered set area boundary is selected as the set label from those labels.</w:t>
      </w:r>
    </w:p>
    <w:p w:rsidR="002C1EDD" w:rsidRPr="00D21D67" w:rsidRDefault="001B62DC" w:rsidP="00D21D67">
      <w:pPr>
        <w:pStyle w:val="IEEEParagraph"/>
      </w:pPr>
      <w:r>
        <w:rPr>
          <w:noProof/>
          <w:lang w:val="en-US" w:eastAsia="en-US"/>
        </w:rPr>
        <w:lastRenderedPageBreak/>
        <w:pict>
          <v:shape id="Text Box 39" o:spid="_x0000_s1031" type="#_x0000_t202" style="position:absolute;left:0;text-align:left;margin-left:261.65pt;margin-top:32.8pt;width:216.6pt;height:29pt;z-index:251664384;visibility:visible" wrapcoords="-75 0 -75 20661 21600 20661 21600 0 -7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" stroked="f">
            <v:textbox style="mso-fit-shape-to-text:t" inset="0,0,0,0">
              <w:txbxContent>
                <w:p w:rsidR="0099340D" w:rsidRPr="0099340D" w:rsidRDefault="0099340D" w:rsidP="0099340D">
                  <w:pPr>
                    <w:pStyle w:val="Caption"/>
                    <w:spacing w:before="0"/>
                    <w:jc w:val="center"/>
                    <w:rPr>
                      <w:b w:val="0"/>
                      <w:bCs w:val="0"/>
                      <w:noProof/>
                      <w:szCs w:val="24"/>
                    </w:rPr>
                  </w:pPr>
                  <w:r w:rsidRPr="0099340D">
                    <w:rPr>
                      <w:b w:val="0"/>
                      <w:bCs w:val="0"/>
                    </w:rPr>
                    <w:t xml:space="preserve">Fig. </w:t>
                  </w:r>
                  <w:r w:rsidR="00804C89">
                    <w:rPr>
                      <w:b w:val="0"/>
                      <w:bCs w:val="0"/>
                    </w:rPr>
                    <w:t>7 Venn/ Euler data output XML structure</w:t>
                  </w:r>
                </w:p>
              </w:txbxContent>
            </v:textbox>
            <w10:wrap type="tight"/>
          </v:shape>
        </w:pict>
      </w:r>
      <w:r w:rsidR="002C1EDD">
        <w:t>For sets which doesn’t have a text label is given a computer generated label for further processing.</w:t>
      </w:r>
    </w:p>
    <w:p w:rsidR="002567D5" w:rsidRPr="00966171" w:rsidRDefault="00966171" w:rsidP="0099340D">
      <w:pPr>
        <w:pStyle w:val="IEEEHeading2"/>
        <w:numPr>
          <w:ilvl w:val="0"/>
          <w:numId w:val="4"/>
        </w:numPr>
      </w:pPr>
      <w:r w:rsidRPr="00966171">
        <w:t>Text Association Mapping</w:t>
      </w:r>
      <w:r w:rsidR="002567D5" w:rsidRPr="00966171">
        <w:t xml:space="preserve"> </w:t>
      </w:r>
    </w:p>
    <w:p w:rsidR="00553FBB" w:rsidRDefault="001B62DC" w:rsidP="00553FBB">
      <w:pPr>
        <w:pStyle w:val="IEEEParagraph"/>
      </w:pPr>
      <w:r>
        <w:rPr>
          <w:noProof/>
          <w:lang w:val="en-US" w:eastAsia="en-US"/>
        </w:rPr>
        <w:pict>
          <v:shape id="_x0000_s1032" type="#_x0000_t202" style="position:absolute;left:0;text-align:left;margin-left:6.6pt;margin-top:388pt;width:234.75pt;height:16.85pt;z-index:251663360;visibility:visible" wrapcoords="-69 0 -69 20618 21600 20618 21600 0 -6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" stroked="f">
            <v:textbox inset="0,0,0,0">
              <w:txbxContent>
                <w:p w:rsidR="000D4456" w:rsidRPr="00D96DCE" w:rsidRDefault="000D4456" w:rsidP="000D4456">
                  <w:pPr>
                    <w:pStyle w:val="IEEEParagraph"/>
                    <w:spacing w:after="240"/>
                    <w:jc w:val="center"/>
                  </w:pPr>
                  <w:r>
                    <w:t xml:space="preserve">Fig. 6 </w:t>
                  </w:r>
                  <w:r w:rsidR="00D96CD4">
                    <w:t>Text association mapping</w:t>
                  </w:r>
                </w:p>
              </w:txbxContent>
            </v:textbox>
            <w10:wrap type="tight"/>
          </v:shape>
        </w:pict>
      </w:r>
      <w:r w:rsidR="0069008A">
        <w:pict>
          <v:shape id="_x0000_i1025" type="#_x0000_t75" style="width:247.8pt;height:386.6pt">
            <v:imagedata r:id="rId21" o:title="Text Association"/>
          </v:shape>
        </w:pict>
      </w:r>
    </w:p>
    <w:p w:rsidR="00553FBB" w:rsidRPr="00553FBB" w:rsidRDefault="002C1EDD" w:rsidP="00553FBB">
      <w:pPr>
        <w:pStyle w:val="IEEEParagraph"/>
        <w:rPr>
          <w:color w:val="FF0000"/>
        </w:rPr>
      </w:pPr>
      <w:r>
        <w:t>In the Venn or Euler diagram associated elements with minimal regions are marked on the minimal regions area.  S</w:t>
      </w:r>
      <w:r w:rsidRPr="002C1EDD">
        <w:t>ince the minimal regions</w:t>
      </w:r>
      <w:r>
        <w:t xml:space="preserve"> constructed from combinations of set boundary parts, minimal regions</w:t>
      </w:r>
      <w:r w:rsidRPr="002C1EDD">
        <w:t xml:space="preserve"> </w:t>
      </w:r>
      <w:r>
        <w:t>normally</w:t>
      </w:r>
      <w:r w:rsidRPr="002C1EDD">
        <w:t xml:space="preserve"> hav</w:t>
      </w:r>
      <w:r>
        <w:t>e</w:t>
      </w:r>
      <w:r w:rsidR="00D67D55">
        <w:t xml:space="preserve"> complex boundaries</w:t>
      </w:r>
      <w:r w:rsidR="00D67D55" w:rsidRPr="000D4456">
        <w:t xml:space="preserve">. Since, identification of minimal region boundaries are complex task, minimal region centroid and the area of the </w:t>
      </w:r>
      <w:r w:rsidR="000D4456" w:rsidRPr="000D4456">
        <w:t>minimal region is approximated.</w:t>
      </w:r>
      <w:r w:rsidR="00D67D55" w:rsidRPr="000D4456">
        <w:t xml:space="preserve"> </w:t>
      </w:r>
      <w:r w:rsidR="000D4456">
        <w:t>(Fig 6. Shows the division of the SVG area for minimal region centroid &amp; area approximation).</w:t>
      </w:r>
      <w:r w:rsidR="002567D5" w:rsidRPr="00971A35">
        <w:rPr>
          <w:color w:val="FF0000"/>
        </w:rPr>
        <w:t xml:space="preserve"> </w:t>
      </w:r>
    </w:p>
    <w:p w:rsidR="00D71581" w:rsidRPr="00971A35" w:rsidRDefault="000D4456" w:rsidP="000D4456">
      <w:pPr>
        <w:pStyle w:val="IEEEParagraph"/>
        <w:rPr>
          <w:color w:val="FF0000"/>
        </w:rPr>
      </w:pPr>
      <w:r>
        <w:t>Then, the possible text which can be element of a minimal region is filtered using the centroid &amp; minimal region area. From the filtered text, correc</w:t>
      </w:r>
      <w:r w:rsidR="00F3176A">
        <w:t xml:space="preserve">t texts which are in the region </w:t>
      </w:r>
      <w:r>
        <w:t>are identified</w:t>
      </w:r>
      <w:r w:rsidRPr="000D4456">
        <w:t xml:space="preserve">. </w:t>
      </w:r>
    </w:p>
    <w:p w:rsidR="002567D5" w:rsidRPr="007634A3" w:rsidRDefault="00141C12" w:rsidP="009F2EEC">
      <w:pPr>
        <w:pStyle w:val="IEEEHeading2"/>
        <w:numPr>
          <w:ilvl w:val="0"/>
          <w:numId w:val="4"/>
        </w:numPr>
      </w:pPr>
      <w:r w:rsidRPr="00804C89">
        <w:rPr>
          <w:bCs/>
          <w:noProof/>
          <w:lang w:val="en-US" w:eastAsia="en-US"/>
        </w:rPr>
        <w:drawing>
          <wp:anchor distT="0" distB="0" distL="114300" distR="114300" simplePos="0" relativeHeight="251653120" behindDoc="0" locked="0" layoutInCell="1" allowOverlap="1">
            <wp:simplePos x="0" y="0"/>
            <wp:positionH relativeFrom="column">
              <wp:posOffset>20337</wp:posOffset>
            </wp:positionH>
            <wp:positionV relativeFrom="paragraph">
              <wp:posOffset>295258</wp:posOffset>
            </wp:positionV>
            <wp:extent cx="3190875" cy="1724025"/>
            <wp:effectExtent l="0" t="0" r="9525" b="9525"/>
            <wp:wrapSquare wrapText="bothSides"/>
            <wp:docPr id="25" name="Picture 25" descr="C:\Users\Diunuge\AppData\Local\Microsoft\Windows\INetCache\Content.Word\Fix - Venn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iunuge\AppData\Local\Microsoft\Windows\INetCache\Content.Word\Fix - Venn Data.pn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0875" cy="1724025"/>
                    </a:xfrm>
                    <a:prstGeom prst="rect">
                      <a:avLst/>
                    </a:prstGeom>
                    <a:noFill/>
                    <a:ln>
                      <a:noFill/>
                    </a:ln>
                  </pic:spPr>
                </pic:pic>
              </a:graphicData>
            </a:graphic>
          </wp:anchor>
        </w:drawing>
      </w:r>
      <w:r w:rsidR="007634A3" w:rsidRPr="007634A3">
        <w:t>Venn Data Structure</w:t>
      </w:r>
    </w:p>
    <w:p w:rsidR="00804C89" w:rsidRPr="00804C89" w:rsidRDefault="000D4456" w:rsidP="009224BE">
      <w:pPr>
        <w:pStyle w:val="IEEEParagraph"/>
      </w:pPr>
      <w:r w:rsidRPr="00804C89">
        <w:rPr>
          <w:bCs/>
          <w:noProof/>
          <w:lang w:val="en-US" w:eastAsia="en-US"/>
        </w:rPr>
        <w:lastRenderedPageBreak/>
        <w:t>In the</w:t>
      </w:r>
      <w:r w:rsidRPr="00804C89">
        <w:rPr>
          <w:b/>
          <w:bCs/>
          <w:noProof/>
          <w:lang w:val="en-US" w:eastAsia="en-US"/>
        </w:rPr>
        <w:t xml:space="preserve"> </w:t>
      </w:r>
      <w:r w:rsidRPr="00804C89">
        <w:t>Venn data XML structure, there are five top level tags; (1) type: Type of the diagram (Ex: - “Venn Diagram”)</w:t>
      </w:r>
      <w:r w:rsidR="00804C89" w:rsidRPr="00804C89">
        <w:t xml:space="preserve">, (2) Title: Diagram Title Label (If any), (3) no_of_sets: Number of sets in the diagram, (4) sets: set of sets, (5) data_set: minimal region &amp; zone data. </w:t>
      </w:r>
    </w:p>
    <w:p w:rsidR="0068663F" w:rsidRPr="00971A35" w:rsidRDefault="00804C89" w:rsidP="009F5D1F">
      <w:pPr>
        <w:pStyle w:val="IEEEParagraph"/>
        <w:rPr>
          <w:color w:val="FF0000"/>
        </w:rPr>
      </w:pPr>
      <w:r w:rsidRPr="00804C89">
        <w:t>Data set order is ignored in the Venn information XML Also depending on the set order, different Venn or Euler diagrams may produce set of equivalent solutions.</w:t>
      </w:r>
      <w:r>
        <w:t xml:space="preserve"> When reading the output XML ignoring the order of sets, it’ll produce the same Venn or Euler data.</w:t>
      </w:r>
    </w:p>
    <w:p w:rsidR="00522EE0" w:rsidRPr="007064D6" w:rsidRDefault="00FB145D" w:rsidP="00B637D2">
      <w:pPr>
        <w:pStyle w:val="IEEEHeading1"/>
      </w:pPr>
      <w:r w:rsidRPr="007064D6">
        <w:t xml:space="preserve">Implementation and </w:t>
      </w:r>
      <w:r w:rsidR="00CC7F70" w:rsidRPr="007064D6">
        <w:t>Analysis</w:t>
      </w:r>
    </w:p>
    <w:p w:rsidR="00366003" w:rsidRPr="007064D6" w:rsidRDefault="00366003" w:rsidP="00366003">
      <w:pPr>
        <w:pStyle w:val="IEEEParagraph"/>
        <w:numPr>
          <w:ilvl w:val="0"/>
          <w:numId w:val="23"/>
        </w:numPr>
      </w:pPr>
      <w:r w:rsidRPr="007064D6">
        <w:rPr>
          <w:i/>
          <w:iCs/>
        </w:rPr>
        <w:t>Implementation</w:t>
      </w:r>
    </w:p>
    <w:p w:rsidR="00366003" w:rsidRDefault="005F15EB" w:rsidP="00D345CB">
      <w:pPr>
        <w:pStyle w:val="IEEEParagraph"/>
        <w:ind w:firstLine="270"/>
      </w:pPr>
      <w:r w:rsidRPr="005F15EB">
        <w:t xml:space="preserve">The parser is developed using java. </w:t>
      </w:r>
      <w:r>
        <w:t xml:space="preserve">Input Venn or diagram images are in a XML format as SVG. </w:t>
      </w:r>
      <w:r w:rsidR="00646E22">
        <w:t xml:space="preserve">In the parser </w:t>
      </w:r>
      <w:r w:rsidR="00666A8F">
        <w:t>SVG model is present with only relevant details of SVG attributes such as geometric details, most of the styling details are omitted. R</w:t>
      </w:r>
      <w:r>
        <w:t xml:space="preserve">eading these input diagram, conversion to the relevant object are </w:t>
      </w:r>
      <w:r w:rsidR="00646E22">
        <w:t xml:space="preserve">done in the initial phase using Java XPath. </w:t>
      </w:r>
    </w:p>
    <w:p w:rsidR="00666A8F" w:rsidRDefault="00666A8F" w:rsidP="00D345CB">
      <w:pPr>
        <w:pStyle w:val="IEEEParagraph"/>
        <w:ind w:firstLine="270"/>
      </w:pPr>
      <w:r>
        <w:t>Circles, rectangles, ellipses are identified as sets in the sets identification phase from the SVG model. Minimum font size of a SVG image is extracted using all the text labels. In the set label mapping</w:t>
      </w:r>
      <w:r w:rsidR="00B47618">
        <w:t xml:space="preserve">, closeness to the boundary of a set has </w:t>
      </w:r>
      <w:r>
        <w:t xml:space="preserve">upper limit of </w:t>
      </w:r>
      <w:r w:rsidR="004B7DD8">
        <w:t>(</w:t>
      </w:r>
      <w:r w:rsidR="00B47618">
        <w:t>1.5 * MINIMAL_FONT_SIZE</w:t>
      </w:r>
      <w:r w:rsidR="004B7DD8">
        <w:t>)</w:t>
      </w:r>
      <w:r w:rsidR="00B47618">
        <w:t xml:space="preserve">. Nominal label closest only to a set boundary is considered as the set label when arrow labelling is not present. Arrows are presented as lines in the SVG. If an arrow ending are exist near to a boundary of a set, closest nominal label up to the maximum distance of </w:t>
      </w:r>
      <w:r w:rsidR="004B7DD8">
        <w:t>(</w:t>
      </w:r>
      <w:r w:rsidR="00B47618">
        <w:t>5 * MINIMAL_FONT_SIZE</w:t>
      </w:r>
      <w:r w:rsidR="004B7DD8">
        <w:t>)</w:t>
      </w:r>
      <w:r w:rsidR="00B47618">
        <w:t xml:space="preserve"> to the other end of the arrow is considered as the set label. </w:t>
      </w:r>
      <w:r w:rsidR="00FD7C71">
        <w:t>After set identification sets without any label are given a generated label name.</w:t>
      </w:r>
    </w:p>
    <w:p w:rsidR="004B7DD8" w:rsidRDefault="00C84326" w:rsidP="00D345CB">
      <w:pPr>
        <w:pStyle w:val="IEEEParagraph"/>
        <w:ind w:firstLine="270"/>
      </w:pPr>
      <w:r>
        <w:t>After the text label association to the minimal regions and zones. Object oriented model of the Venn data is built and the output is generated as an xml format.</w:t>
      </w:r>
    </w:p>
    <w:p w:rsidR="00C84326" w:rsidRDefault="00C84326" w:rsidP="005F15EB">
      <w:pPr>
        <w:pStyle w:val="IEEEParagraph"/>
        <w:ind w:firstLine="576"/>
      </w:pPr>
    </w:p>
    <w:p w:rsidR="00366003" w:rsidRPr="0068663F" w:rsidRDefault="00366003" w:rsidP="000E03EC">
      <w:pPr>
        <w:pStyle w:val="IEEEParagraph"/>
        <w:numPr>
          <w:ilvl w:val="0"/>
          <w:numId w:val="23"/>
        </w:numPr>
      </w:pPr>
      <w:r w:rsidRPr="0068663F">
        <w:rPr>
          <w:i/>
          <w:iCs/>
        </w:rPr>
        <w:t>Analysis</w:t>
      </w:r>
    </w:p>
    <w:p w:rsidR="00366003" w:rsidRDefault="0068663F" w:rsidP="00366003">
      <w:pPr>
        <w:pStyle w:val="IEEEParagraph"/>
      </w:pPr>
      <w:r w:rsidRPr="0068663F">
        <w:t>For a given set, output xml can have limited number</w:t>
      </w:r>
      <w:r w:rsidR="00373573">
        <w:t xml:space="preserve"> (</w:t>
      </w:r>
      <w:r w:rsidR="00F63EA0">
        <w:t>n</w:t>
      </w:r>
      <w:r w:rsidR="00F63EA0" w:rsidRPr="00F63EA0">
        <w:t>!</w:t>
      </w:r>
      <w:r w:rsidR="00373573">
        <w:t>)</w:t>
      </w:r>
      <w:r w:rsidRPr="0068663F">
        <w:t xml:space="preserve"> of equivalent formats</w:t>
      </w:r>
      <w:r w:rsidR="00373573">
        <w:t xml:space="preserve"> depending on the arrangement of sets</w:t>
      </w:r>
      <w:r w:rsidRPr="0068663F">
        <w:t xml:space="preserve">. </w:t>
      </w:r>
      <w:r w:rsidR="001450EB">
        <w:t xml:space="preserve">Variation of Venn or Euler diagram for 2 sets produce 2 </w:t>
      </w:r>
      <w:r w:rsidR="00AE2AFC" w:rsidRPr="0068663F">
        <w:t xml:space="preserve">equivalent </w:t>
      </w:r>
      <w:r w:rsidR="001450EB">
        <w:t>xml formats.</w:t>
      </w:r>
    </w:p>
    <w:p w:rsidR="00AE2AFC" w:rsidRDefault="001B62DC" w:rsidP="00B541A2">
      <w:pPr>
        <w:pStyle w:val="IEEEParagraph"/>
        <w:ind w:firstLine="0"/>
      </w:pPr>
      <w:r>
        <w:rPr>
          <w:noProof/>
          <w:lang w:val="en-US" w:eastAsia="en-US"/>
        </w:rPr>
        <w:pict>
          <v:shape id="_x0000_s1033" type="#_x0000_t202" style="position:absolute;left:0;text-align:left;margin-left:8.85pt;margin-top:187.4pt;width:228.75pt;height:29pt;z-index:251655168;visibility:visible" wrapcoords="-71 0 -71 21046 21600 21046 21600 0 -7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" stroked="f">
            <v:textbox style="mso-fit-shape-to-text:t" inset="0,0,0,0">
              <w:txbxContent>
                <w:p w:rsidR="00AE2AFC" w:rsidRPr="0099340D" w:rsidRDefault="00AE2AFC" w:rsidP="00AE2AFC">
                  <w:pPr>
                    <w:pStyle w:val="Caption"/>
                    <w:spacing w:before="0"/>
                    <w:jc w:val="center"/>
                    <w:rPr>
                      <w:b w:val="0"/>
                      <w:bCs w:val="0"/>
                      <w:noProof/>
                      <w:szCs w:val="24"/>
                    </w:rPr>
                  </w:pPr>
                  <w:r w:rsidRPr="0099340D">
                    <w:rPr>
                      <w:b w:val="0"/>
                      <w:bCs w:val="0"/>
                    </w:rPr>
                    <w:t xml:space="preserve">Fig. </w:t>
                  </w:r>
                  <w:r>
                    <w:rPr>
                      <w:b w:val="0"/>
                      <w:bCs w:val="0"/>
                    </w:rPr>
                    <w:t>8 Variation of Venn diagrams representing same set information</w:t>
                  </w:r>
                </w:p>
              </w:txbxContent>
            </v:textbox>
            <w10:wrap type="tight"/>
          </v:shape>
        </w:pict>
      </w:r>
      <w:r w:rsidR="00B541A2">
        <w:rPr>
          <w:noProof/>
          <w:lang w:val="en-US" w:eastAsia="en-US"/>
        </w:rPr>
        <w:drawing>
          <wp:inline distT="0" distB="0" distL="0" distR="0">
            <wp:extent cx="3149600" cy="23590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n variations.jp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49600" cy="2359025"/>
                    </a:xfrm>
                    <a:prstGeom prst="rect">
                      <a:avLst/>
                    </a:prstGeom>
                  </pic:spPr>
                </pic:pic>
              </a:graphicData>
            </a:graphic>
          </wp:inline>
        </w:drawing>
      </w:r>
    </w:p>
    <w:p w:rsidR="001450EB" w:rsidRDefault="0005505C" w:rsidP="00366003">
      <w:pPr>
        <w:pStyle w:val="IEEEParagraph"/>
      </w:pPr>
      <w:r>
        <w:t xml:space="preserve">Since in the set theory set order details are not significant, by omitting the sets order in the xml Venn data, </w:t>
      </w:r>
      <w:r w:rsidRPr="0068663F">
        <w:t>equivalen</w:t>
      </w:r>
      <w:r>
        <w:t>cy</w:t>
      </w:r>
      <w:r w:rsidRPr="0068663F">
        <w:t xml:space="preserve"> </w:t>
      </w:r>
      <w:r>
        <w:lastRenderedPageBreak/>
        <w:t>of two diagrams can be measured</w:t>
      </w:r>
      <w:r w:rsidR="001450EB" w:rsidRPr="0068663F">
        <w:t>.</w:t>
      </w:r>
      <w:r w:rsidR="00BA23C7">
        <w:t xml:space="preserve"> Fig 8 shows few variations to a set information. Fig 9. Shows the </w:t>
      </w:r>
      <w:r w:rsidR="00F4742D">
        <w:t xml:space="preserve">one of </w:t>
      </w:r>
      <w:r w:rsidR="00BA23C7">
        <w:t xml:space="preserve">two equivalent xml output.  </w:t>
      </w:r>
    </w:p>
    <w:p w:rsidR="00BA23C7" w:rsidRPr="0068663F" w:rsidRDefault="002F5F1E" w:rsidP="00366003">
      <w:pPr>
        <w:pStyle w:val="IEEEParagraph"/>
      </w:pPr>
      <w:r>
        <w:t xml:space="preserve">Venn parser is tested using the Venn diagrams gathered from university undergraduates. </w:t>
      </w:r>
      <w:commentRangeStart w:id="130"/>
      <w:r>
        <w:t xml:space="preserve">Also validated using </w:t>
      </w:r>
      <w:r w:rsidR="00883852">
        <w:t xml:space="preserve">set of </w:t>
      </w:r>
      <w:r w:rsidR="009327D4">
        <w:t>19</w:t>
      </w:r>
      <w:r w:rsidR="00883852">
        <w:t xml:space="preserve"> </w:t>
      </w:r>
      <w:r>
        <w:t xml:space="preserve">answers from a school </w:t>
      </w:r>
      <w:r w:rsidR="00883852">
        <w:t xml:space="preserve">grade 10 </w:t>
      </w:r>
      <w:r>
        <w:t>examination</w:t>
      </w:r>
      <w:r w:rsidR="004707C3">
        <w:t xml:space="preserve"> which are drawn in a paper</w:t>
      </w:r>
      <w:r>
        <w:t>.</w:t>
      </w:r>
      <w:r w:rsidR="00C14F48">
        <w:t xml:space="preserve"> Those diagrams </w:t>
      </w:r>
      <w:r w:rsidR="000E4B2D">
        <w:t>converted to Vector format</w:t>
      </w:r>
      <w:r w:rsidR="00C14F48">
        <w:t xml:space="preserve"> as SVG before given to the parser. Parser successfully parsed </w:t>
      </w:r>
      <w:r w:rsidR="002018E8">
        <w:t xml:space="preserve">all </w:t>
      </w:r>
      <w:r w:rsidR="00C14F48">
        <w:t>the drawn diagrams.</w:t>
      </w:r>
      <w:r w:rsidR="004707C3">
        <w:t xml:space="preserve"> </w:t>
      </w:r>
      <w:commentRangeEnd w:id="130"/>
      <w:r w:rsidR="007C16C0">
        <w:rPr>
          <w:rStyle w:val="CommentReference"/>
        </w:rPr>
        <w:commentReference w:id="130"/>
      </w:r>
    </w:p>
    <w:p w:rsidR="00366003" w:rsidRDefault="00CD304A" w:rsidP="00CD304A">
      <w:pPr>
        <w:pStyle w:val="IEEEParagraph"/>
        <w:ind w:right="-620" w:firstLine="0"/>
        <w:rPr>
          <w:color w:val="C45911" w:themeColor="accent2" w:themeShade="BF"/>
        </w:rPr>
      </w:pPr>
      <w:r>
        <w:rPr>
          <w:noProof/>
          <w:color w:val="C45911" w:themeColor="accent2" w:themeShade="BF"/>
          <w:lang w:val="en-US" w:eastAsia="en-US"/>
        </w:rPr>
        <w:drawing>
          <wp:inline distT="0" distB="0" distL="0" distR="0">
            <wp:extent cx="3149600" cy="6390005"/>
            <wp:effectExtent l="19050" t="19050" r="1270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nn_xml 2.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49600" cy="6390005"/>
                    </a:xfrm>
                    <a:prstGeom prst="rect">
                      <a:avLst/>
                    </a:prstGeom>
                    <a:ln>
                      <a:solidFill>
                        <a:schemeClr val="accent1"/>
                      </a:solidFill>
                    </a:ln>
                  </pic:spPr>
                </pic:pic>
              </a:graphicData>
            </a:graphic>
          </wp:inline>
        </w:drawing>
      </w:r>
    </w:p>
    <w:p w:rsidR="00366003" w:rsidRDefault="001B62DC" w:rsidP="00A63F03">
      <w:pPr>
        <w:pStyle w:val="IEEEParagraph"/>
        <w:rPr>
          <w:color w:val="C45911" w:themeColor="accent2" w:themeShade="BF"/>
        </w:rPr>
      </w:pPr>
      <w:r w:rsidRPr="001B62DC">
        <w:rPr>
          <w:noProof/>
          <w:lang w:val="en-US" w:eastAsia="en-US"/>
        </w:rPr>
        <w:pict>
          <v:shape id="_x0000_s1034" type="#_x0000_t202" style="position:absolute;left:0;text-align:left;margin-left:19.6pt;margin-top:1.05pt;width:228.75pt;height:29pt;z-index:251661312;visibility:visible" wrapcoords="-71 0 -71 20661 21600 20661 21600 0 -7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" stroked="f">
            <v:textbox style="mso-fit-shape-to-text:t" inset="0,0,0,0">
              <w:txbxContent>
                <w:p w:rsidR="00B2686E" w:rsidRPr="0099340D" w:rsidRDefault="00B2686E" w:rsidP="00B2686E">
                  <w:pPr>
                    <w:pStyle w:val="Caption"/>
                    <w:spacing w:before="0"/>
                    <w:jc w:val="center"/>
                    <w:rPr>
                      <w:b w:val="0"/>
                      <w:bCs w:val="0"/>
                      <w:noProof/>
                      <w:szCs w:val="24"/>
                    </w:rPr>
                  </w:pPr>
                  <w:r w:rsidRPr="0099340D">
                    <w:rPr>
                      <w:b w:val="0"/>
                      <w:bCs w:val="0"/>
                    </w:rPr>
                    <w:t xml:space="preserve">Fig. </w:t>
                  </w:r>
                  <w:r>
                    <w:rPr>
                      <w:b w:val="0"/>
                      <w:bCs w:val="0"/>
                    </w:rPr>
                    <w:t xml:space="preserve">9 Venn diagram </w:t>
                  </w:r>
                  <w:r w:rsidR="002F5F1E">
                    <w:rPr>
                      <w:b w:val="0"/>
                      <w:bCs w:val="0"/>
                    </w:rPr>
                    <w:t>equivalent</w:t>
                  </w:r>
                  <w:r>
                    <w:rPr>
                      <w:b w:val="0"/>
                      <w:bCs w:val="0"/>
                    </w:rPr>
                    <w:t xml:space="preserve"> variation to 2 sets</w:t>
                  </w:r>
                </w:p>
              </w:txbxContent>
            </v:textbox>
            <w10:wrap type="tight"/>
          </v:shape>
        </w:pict>
      </w:r>
    </w:p>
    <w:p w:rsidR="00366003" w:rsidRDefault="00366003" w:rsidP="00A63F03">
      <w:pPr>
        <w:pStyle w:val="IEEEParagraph"/>
        <w:rPr>
          <w:color w:val="C45911" w:themeColor="accent2" w:themeShade="BF"/>
        </w:rPr>
      </w:pPr>
    </w:p>
    <w:p w:rsidR="00EA22D4" w:rsidRPr="00820456" w:rsidRDefault="00820456" w:rsidP="00A63F03">
      <w:pPr>
        <w:pStyle w:val="IEEEParagraph"/>
      </w:pPr>
      <w:r w:rsidRPr="00820456">
        <w:t xml:space="preserve">As our next step we are conducting an extensive evaluation process to improve this method. </w:t>
      </w:r>
    </w:p>
    <w:p w:rsidR="006C21B2" w:rsidRPr="00093ED0" w:rsidRDefault="006C21B2" w:rsidP="006C21B2">
      <w:pPr>
        <w:pStyle w:val="IEEEHeading1"/>
        <w:rPr>
          <w:lang w:val="en-US"/>
        </w:rPr>
      </w:pPr>
      <w:r w:rsidRPr="00093ED0">
        <w:rPr>
          <w:lang w:val="en-US"/>
        </w:rPr>
        <w:t>Conclusions</w:t>
      </w:r>
    </w:p>
    <w:p w:rsidR="006C21B2" w:rsidRPr="00093ED0" w:rsidRDefault="006C21B2" w:rsidP="006C21B2">
      <w:pPr>
        <w:pStyle w:val="IEEEHeading2"/>
        <w:numPr>
          <w:ilvl w:val="0"/>
          <w:numId w:val="19"/>
        </w:numPr>
      </w:pPr>
      <w:r w:rsidRPr="00093ED0">
        <w:t>Future Work</w:t>
      </w:r>
    </w:p>
    <w:p w:rsidR="00B67088" w:rsidRDefault="004C6907" w:rsidP="00B67088">
      <w:pPr>
        <w:pStyle w:val="IEEEParagraph"/>
      </w:pPr>
      <w:r w:rsidRPr="004C6907">
        <w:lastRenderedPageBreak/>
        <w:t xml:space="preserve">There is a </w:t>
      </w:r>
      <w:r>
        <w:t>number of possible further extensions can be identified with respect to the research. A few of those possible future research ideas can be listed as follows;</w:t>
      </w:r>
    </w:p>
    <w:p w:rsidR="00630509" w:rsidRDefault="00630509" w:rsidP="00B67088">
      <w:pPr>
        <w:pStyle w:val="IEEEParagraph"/>
      </w:pPr>
      <w:r>
        <w:t>In this research sets can be drawn from few shapes such as rectangles, circles and ellipses. This method can be extended to apply for sets drawn with any Jordan curves.</w:t>
      </w:r>
      <w:r w:rsidR="009947BE">
        <w:t xml:space="preserve"> </w:t>
      </w:r>
      <w:r>
        <w:t xml:space="preserve">In some Venn and Euler representations one set label can have more than one Jordan curve. </w:t>
      </w:r>
      <w:r w:rsidR="009947BE">
        <w:t>This method can be extended to address those representations.</w:t>
      </w:r>
    </w:p>
    <w:p w:rsidR="00EF75D3" w:rsidRDefault="009947BE" w:rsidP="009947BE">
      <w:pPr>
        <w:pStyle w:val="IEEEParagraph"/>
      </w:pPr>
      <w:r>
        <w:t>Machine learning approaches can be used to improve the label classification and clustering. Currently machine learning method are not used since we don’t have significantly large image database.</w:t>
      </w:r>
    </w:p>
    <w:p w:rsidR="00820456" w:rsidRPr="00BE4802" w:rsidRDefault="00820456" w:rsidP="00BE4802">
      <w:pPr>
        <w:pStyle w:val="IEEEParagraph"/>
        <w:rPr>
          <w:lang w:val="en-US"/>
        </w:rPr>
      </w:pPr>
      <w:r>
        <w:rPr>
          <w:lang w:val="en-US"/>
        </w:rPr>
        <w:t>This method can be easily extended into other vector format of images. Since, conversion methods of pixel images format into vector format is already developed. Using those researches this method can be extended to parse printed images.</w:t>
      </w:r>
    </w:p>
    <w:p w:rsidR="002523CA" w:rsidRPr="00093ED0" w:rsidRDefault="002523CA" w:rsidP="006C21B2">
      <w:pPr>
        <w:pStyle w:val="IEEEHeading2"/>
        <w:numPr>
          <w:ilvl w:val="0"/>
          <w:numId w:val="19"/>
        </w:numPr>
      </w:pPr>
      <w:r w:rsidRPr="00093ED0">
        <w:t>Concluding Remarks</w:t>
      </w:r>
    </w:p>
    <w:p w:rsidR="00010E9A" w:rsidRDefault="00217455" w:rsidP="00596F3E">
      <w:pPr>
        <w:pStyle w:val="IEEEParagraph"/>
        <w:rPr>
          <w:lang w:val="en-US"/>
        </w:rPr>
      </w:pPr>
      <w:r>
        <w:rPr>
          <w:lang w:val="en-US"/>
        </w:rPr>
        <w:t xml:space="preserve">Diagram understanding is a complex problem in the computer research field. Structured diagrams can be dealt with using the domain ontology, but the unstructured drawing understanding is very complex problem. Specially, dealing with human made diagram is a hard due to the ambiguity problems and human errors exist with those diagrams. Also, for some diagrams, diagram definitions are not standardized. Having various structured and unstructured notation for same diagrams types make it more complex to address diagram understanding.  </w:t>
      </w:r>
    </w:p>
    <w:p w:rsidR="00217455" w:rsidRPr="008F18A5" w:rsidRDefault="00217455" w:rsidP="00596F3E">
      <w:pPr>
        <w:pStyle w:val="IEEEParagraph"/>
        <w:rPr>
          <w:lang w:eastAsia="en-GB"/>
        </w:rPr>
      </w:pPr>
      <w:r>
        <w:rPr>
          <w:lang w:val="en-US"/>
        </w:rPr>
        <w:t xml:space="preserve">In this research we have successfully established the required </w:t>
      </w:r>
      <w:r w:rsidR="009678A4">
        <w:rPr>
          <w:lang w:val="en-US"/>
        </w:rPr>
        <w:t>methods</w:t>
      </w:r>
      <w:r>
        <w:rPr>
          <w:lang w:val="en-US"/>
        </w:rPr>
        <w:t xml:space="preserve"> to </w:t>
      </w:r>
      <w:r w:rsidR="009678A4">
        <w:rPr>
          <w:lang w:val="en-US"/>
        </w:rPr>
        <w:t>understand Venn or Euler diagram</w:t>
      </w:r>
      <w:r w:rsidR="00820456">
        <w:rPr>
          <w:lang w:val="en-US"/>
        </w:rPr>
        <w:t xml:space="preserve"> which is in a SGV vector format</w:t>
      </w:r>
      <w:r w:rsidR="009678A4">
        <w:rPr>
          <w:lang w:val="en-US"/>
        </w:rPr>
        <w:t>.</w:t>
      </w:r>
      <w:r w:rsidR="00820456">
        <w:rPr>
          <w:lang w:val="en-US"/>
        </w:rPr>
        <w:t xml:space="preserve"> </w:t>
      </w:r>
      <w:r w:rsidR="00D3154E">
        <w:rPr>
          <w:lang w:val="en-US"/>
        </w:rPr>
        <w:t>We believe that solution we have introduced will help to develop systems related to image understanding such as automatic grading systems and image database systems.</w:t>
      </w:r>
    </w:p>
    <w:p w:rsidR="003950A4" w:rsidRPr="00E85D18" w:rsidRDefault="00CA4CE3" w:rsidP="000C013C">
      <w:pPr>
        <w:pStyle w:val="IEEEHeading1"/>
        <w:numPr>
          <w:ilvl w:val="0"/>
          <w:numId w:val="0"/>
        </w:numPr>
        <w:rPr>
          <w:lang w:val="en-US"/>
        </w:rPr>
      </w:pPr>
      <w:r w:rsidRPr="00E85D18">
        <w:rPr>
          <w:lang w:val="en-US"/>
        </w:rPr>
        <w:t>Acknowledgment</w:t>
      </w:r>
    </w:p>
    <w:p w:rsidR="00A9318B" w:rsidRPr="00E85D18" w:rsidRDefault="000C5482" w:rsidP="00074AC8">
      <w:pPr>
        <w:pStyle w:val="IEEEParagraph"/>
      </w:pPr>
      <w:commentRangeStart w:id="131"/>
      <w:r>
        <w:t>&lt;To be included&gt;</w:t>
      </w:r>
      <w:commentRangeEnd w:id="131"/>
      <w:r>
        <w:rPr>
          <w:rStyle w:val="CommentReference"/>
        </w:rPr>
        <w:commentReference w:id="131"/>
      </w:r>
    </w:p>
    <w:p w:rsidR="001928FB" w:rsidRPr="00E85D18" w:rsidRDefault="001928FB" w:rsidP="00F06A72">
      <w:pPr>
        <w:pStyle w:val="IEEEHeading1"/>
        <w:numPr>
          <w:ilvl w:val="0"/>
          <w:numId w:val="0"/>
        </w:numPr>
      </w:pPr>
      <w:r w:rsidRPr="00E85D18">
        <w:t>References</w:t>
      </w:r>
    </w:p>
    <w:p w:rsidR="00512465" w:rsidRPr="00512465" w:rsidRDefault="008E6E29" w:rsidP="008068F3">
      <w:pPr>
        <w:pStyle w:val="NormalWeb"/>
        <w:numPr>
          <w:ilvl w:val="0"/>
          <w:numId w:val="26"/>
        </w:numPr>
        <w:jc w:val="both"/>
        <w:divId w:val="1390225333"/>
        <w:rPr>
          <w:noProof/>
          <w:sz w:val="16"/>
          <w:szCs w:val="16"/>
        </w:rPr>
      </w:pPr>
      <w:r>
        <w:rPr>
          <w:noProof/>
          <w:sz w:val="16"/>
          <w:szCs w:val="16"/>
        </w:rPr>
        <w:t xml:space="preserve">R. P. </w:t>
      </w:r>
      <w:r w:rsidR="00512465" w:rsidRPr="00512465">
        <w:rPr>
          <w:noProof/>
          <w:sz w:val="16"/>
          <w:szCs w:val="16"/>
        </w:rPr>
        <w:t xml:space="preserve">Futrelle, </w:t>
      </w:r>
      <w:r>
        <w:rPr>
          <w:noProof/>
          <w:sz w:val="16"/>
          <w:szCs w:val="16"/>
        </w:rPr>
        <w:t xml:space="preserve">I. </w:t>
      </w:r>
      <w:r w:rsidR="00512465" w:rsidRPr="00512465">
        <w:rPr>
          <w:noProof/>
          <w:sz w:val="16"/>
          <w:szCs w:val="16"/>
        </w:rPr>
        <w:t xml:space="preserve">Kakadiaris, </w:t>
      </w:r>
      <w:r>
        <w:rPr>
          <w:noProof/>
          <w:sz w:val="16"/>
          <w:szCs w:val="16"/>
        </w:rPr>
        <w:t>J. A</w:t>
      </w:r>
      <w:r w:rsidR="00512465" w:rsidRPr="00512465">
        <w:rPr>
          <w:noProof/>
          <w:sz w:val="16"/>
          <w:szCs w:val="16"/>
        </w:rPr>
        <w:t xml:space="preserve">lexander, </w:t>
      </w:r>
      <w:r>
        <w:rPr>
          <w:noProof/>
          <w:sz w:val="16"/>
          <w:szCs w:val="16"/>
        </w:rPr>
        <w:t xml:space="preserve">C. M. </w:t>
      </w:r>
      <w:r w:rsidR="00512465" w:rsidRPr="00512465">
        <w:rPr>
          <w:noProof/>
          <w:sz w:val="16"/>
          <w:szCs w:val="16"/>
        </w:rPr>
        <w:t xml:space="preserve">Carriero, </w:t>
      </w:r>
      <w:r>
        <w:rPr>
          <w:noProof/>
          <w:sz w:val="16"/>
          <w:szCs w:val="16"/>
        </w:rPr>
        <w:t xml:space="preserve">N. </w:t>
      </w:r>
      <w:r w:rsidR="00512465" w:rsidRPr="00512465">
        <w:rPr>
          <w:noProof/>
          <w:sz w:val="16"/>
          <w:szCs w:val="16"/>
        </w:rPr>
        <w:t xml:space="preserve">Nikolakis, </w:t>
      </w:r>
      <w:r>
        <w:rPr>
          <w:noProof/>
          <w:sz w:val="16"/>
          <w:szCs w:val="16"/>
        </w:rPr>
        <w:t>and J. M.</w:t>
      </w:r>
      <w:r w:rsidR="00512465" w:rsidRPr="00512465">
        <w:rPr>
          <w:noProof/>
          <w:sz w:val="16"/>
          <w:szCs w:val="16"/>
        </w:rPr>
        <w:t xml:space="preserve"> Futrelle,</w:t>
      </w:r>
      <w:r>
        <w:rPr>
          <w:noProof/>
          <w:sz w:val="16"/>
          <w:szCs w:val="16"/>
        </w:rPr>
        <w:t xml:space="preserve"> </w:t>
      </w:r>
      <w:r w:rsidR="00512465">
        <w:rPr>
          <w:noProof/>
          <w:sz w:val="16"/>
          <w:szCs w:val="16"/>
        </w:rPr>
        <w:t>“</w:t>
      </w:r>
      <w:r w:rsidR="00512465" w:rsidRPr="00512465">
        <w:rPr>
          <w:noProof/>
          <w:sz w:val="16"/>
          <w:szCs w:val="16"/>
        </w:rPr>
        <w:t>Understanding diagrams in technical documents</w:t>
      </w:r>
      <w:r>
        <w:rPr>
          <w:noProof/>
          <w:sz w:val="16"/>
          <w:szCs w:val="16"/>
        </w:rPr>
        <w:t>,</w:t>
      </w:r>
      <w:r w:rsidR="00512465">
        <w:rPr>
          <w:noProof/>
          <w:sz w:val="16"/>
          <w:szCs w:val="16"/>
        </w:rPr>
        <w:t>”</w:t>
      </w:r>
      <w:r w:rsidR="00512465" w:rsidRPr="00512465">
        <w:rPr>
          <w:noProof/>
          <w:sz w:val="16"/>
          <w:szCs w:val="16"/>
        </w:rPr>
        <w:t xml:space="preserve"> </w:t>
      </w:r>
      <w:r>
        <w:rPr>
          <w:noProof/>
          <w:sz w:val="16"/>
          <w:szCs w:val="16"/>
        </w:rPr>
        <w:t xml:space="preserve">in </w:t>
      </w:r>
      <w:r w:rsidR="00512465" w:rsidRPr="00512465">
        <w:rPr>
          <w:noProof/>
          <w:sz w:val="16"/>
          <w:szCs w:val="16"/>
        </w:rPr>
        <w:t>IEEE Computer,</w:t>
      </w:r>
      <w:r>
        <w:rPr>
          <w:noProof/>
          <w:sz w:val="16"/>
          <w:szCs w:val="16"/>
        </w:rPr>
        <w:t xml:space="preserve"> 1992,</w:t>
      </w:r>
      <w:r w:rsidR="00512465" w:rsidRPr="00512465">
        <w:rPr>
          <w:noProof/>
          <w:sz w:val="16"/>
          <w:szCs w:val="16"/>
        </w:rPr>
        <w:t xml:space="preserve"> Vol. 25(7), pp. 75-78.</w:t>
      </w:r>
    </w:p>
    <w:p w:rsidR="00512465" w:rsidRPr="00512465" w:rsidRDefault="008E6E29" w:rsidP="008068F3">
      <w:pPr>
        <w:pStyle w:val="NormalWeb"/>
        <w:numPr>
          <w:ilvl w:val="0"/>
          <w:numId w:val="26"/>
        </w:numPr>
        <w:jc w:val="both"/>
        <w:divId w:val="1390225333"/>
        <w:rPr>
          <w:noProof/>
          <w:sz w:val="16"/>
          <w:szCs w:val="16"/>
        </w:rPr>
      </w:pPr>
      <w:r>
        <w:rPr>
          <w:noProof/>
          <w:sz w:val="16"/>
          <w:szCs w:val="16"/>
        </w:rPr>
        <w:lastRenderedPageBreak/>
        <w:t xml:space="preserve">R. P. </w:t>
      </w:r>
      <w:r w:rsidR="00512465" w:rsidRPr="00512465">
        <w:rPr>
          <w:noProof/>
          <w:sz w:val="16"/>
          <w:szCs w:val="16"/>
        </w:rPr>
        <w:t>Futrelle</w:t>
      </w:r>
      <w:r>
        <w:rPr>
          <w:noProof/>
          <w:sz w:val="16"/>
          <w:szCs w:val="16"/>
        </w:rPr>
        <w:t xml:space="preserve"> and N.</w:t>
      </w:r>
      <w:r w:rsidR="00512465" w:rsidRPr="00512465">
        <w:rPr>
          <w:noProof/>
          <w:sz w:val="16"/>
          <w:szCs w:val="16"/>
        </w:rPr>
        <w:t xml:space="preserve"> Nikolakis, </w:t>
      </w:r>
      <w:r w:rsidR="00512465">
        <w:rPr>
          <w:noProof/>
          <w:sz w:val="16"/>
          <w:szCs w:val="16"/>
        </w:rPr>
        <w:t>“</w:t>
      </w:r>
      <w:r w:rsidR="00512465" w:rsidRPr="00512465">
        <w:rPr>
          <w:noProof/>
          <w:sz w:val="16"/>
          <w:szCs w:val="16"/>
        </w:rPr>
        <w:t>Efficient analysis of complex diagrams using constraint-based parsing. In Document Analysis and Recognition</w:t>
      </w:r>
      <w:r>
        <w:rPr>
          <w:noProof/>
          <w:sz w:val="16"/>
          <w:szCs w:val="16"/>
        </w:rPr>
        <w:t>,</w:t>
      </w:r>
      <w:r w:rsidR="00512465">
        <w:rPr>
          <w:noProof/>
          <w:sz w:val="16"/>
          <w:szCs w:val="16"/>
        </w:rPr>
        <w:t>”</w:t>
      </w:r>
      <w:r>
        <w:rPr>
          <w:noProof/>
          <w:sz w:val="16"/>
          <w:szCs w:val="16"/>
        </w:rPr>
        <w:t xml:space="preserve"> in</w:t>
      </w:r>
      <w:r w:rsidR="00512465" w:rsidRPr="00512465">
        <w:rPr>
          <w:noProof/>
          <w:sz w:val="16"/>
          <w:szCs w:val="16"/>
        </w:rPr>
        <w:t xml:space="preserve"> Proceedings of the Third International Conference</w:t>
      </w:r>
      <w:r w:rsidR="0077010D">
        <w:rPr>
          <w:noProof/>
          <w:sz w:val="16"/>
          <w:szCs w:val="16"/>
        </w:rPr>
        <w:t xml:space="preserve"> on IEEE</w:t>
      </w:r>
      <w:r>
        <w:rPr>
          <w:noProof/>
          <w:sz w:val="16"/>
          <w:szCs w:val="16"/>
        </w:rPr>
        <w:t xml:space="preserve">, 1995, </w:t>
      </w:r>
      <w:r w:rsidR="00512465" w:rsidRPr="00512465">
        <w:rPr>
          <w:noProof/>
          <w:sz w:val="16"/>
          <w:szCs w:val="16"/>
        </w:rPr>
        <w:t>Vol. 2, pp. 782-790</w:t>
      </w:r>
      <w:r w:rsidR="0077010D">
        <w:rPr>
          <w:noProof/>
          <w:sz w:val="16"/>
          <w:szCs w:val="16"/>
        </w:rPr>
        <w:t>.</w:t>
      </w:r>
    </w:p>
    <w:p w:rsidR="00512465" w:rsidRPr="00512465" w:rsidRDefault="00512465" w:rsidP="008068F3">
      <w:pPr>
        <w:pStyle w:val="NormalWeb"/>
        <w:numPr>
          <w:ilvl w:val="0"/>
          <w:numId w:val="26"/>
        </w:numPr>
        <w:jc w:val="both"/>
        <w:divId w:val="1390225333"/>
        <w:rPr>
          <w:noProof/>
          <w:sz w:val="16"/>
          <w:szCs w:val="16"/>
        </w:rPr>
      </w:pPr>
      <w:r w:rsidRPr="00512465">
        <w:rPr>
          <w:noProof/>
          <w:sz w:val="16"/>
          <w:szCs w:val="16"/>
        </w:rPr>
        <w:t xml:space="preserve">R. Futrelle, </w:t>
      </w:r>
      <w:r>
        <w:rPr>
          <w:noProof/>
          <w:sz w:val="16"/>
          <w:szCs w:val="16"/>
        </w:rPr>
        <w:t>“</w:t>
      </w:r>
      <w:r w:rsidRPr="00512465">
        <w:rPr>
          <w:noProof/>
          <w:sz w:val="16"/>
          <w:szCs w:val="16"/>
        </w:rPr>
        <w:t>Ambiguity in visual language theory and its role in diagram parsing</w:t>
      </w:r>
      <w:r>
        <w:rPr>
          <w:noProof/>
          <w:sz w:val="16"/>
          <w:szCs w:val="16"/>
        </w:rPr>
        <w:t>”</w:t>
      </w:r>
      <w:r w:rsidRPr="00512465">
        <w:rPr>
          <w:noProof/>
          <w:sz w:val="16"/>
          <w:szCs w:val="16"/>
        </w:rPr>
        <w:t xml:space="preserve">, </w:t>
      </w:r>
      <w:r w:rsidR="008E6E29">
        <w:rPr>
          <w:noProof/>
          <w:sz w:val="16"/>
          <w:szCs w:val="16"/>
        </w:rPr>
        <w:t xml:space="preserve">in </w:t>
      </w:r>
      <w:r w:rsidRPr="00512465">
        <w:rPr>
          <w:noProof/>
          <w:sz w:val="16"/>
          <w:szCs w:val="16"/>
        </w:rPr>
        <w:t>Proceedings 1999 IEEE Symposium on Visual Languages, 1999</w:t>
      </w:r>
      <w:r w:rsidR="0077010D">
        <w:rPr>
          <w:noProof/>
          <w:sz w:val="16"/>
          <w:szCs w:val="16"/>
        </w:rPr>
        <w:t>.</w:t>
      </w:r>
    </w:p>
    <w:p w:rsidR="00512465" w:rsidRPr="00512465" w:rsidRDefault="008E6E29" w:rsidP="008068F3">
      <w:pPr>
        <w:pStyle w:val="NormalWeb"/>
        <w:numPr>
          <w:ilvl w:val="0"/>
          <w:numId w:val="26"/>
        </w:numPr>
        <w:jc w:val="both"/>
        <w:divId w:val="1390225333"/>
        <w:rPr>
          <w:noProof/>
          <w:sz w:val="16"/>
          <w:szCs w:val="16"/>
        </w:rPr>
      </w:pPr>
      <w:r>
        <w:rPr>
          <w:noProof/>
          <w:sz w:val="16"/>
          <w:szCs w:val="16"/>
        </w:rPr>
        <w:t xml:space="preserve">W. </w:t>
      </w:r>
      <w:r w:rsidR="00512465" w:rsidRPr="00512465">
        <w:rPr>
          <w:noProof/>
          <w:sz w:val="16"/>
          <w:szCs w:val="16"/>
        </w:rPr>
        <w:t xml:space="preserve">Huang, </w:t>
      </w:r>
      <w:r>
        <w:rPr>
          <w:noProof/>
          <w:sz w:val="16"/>
          <w:szCs w:val="16"/>
        </w:rPr>
        <w:t xml:space="preserve">C. </w:t>
      </w:r>
      <w:r w:rsidR="00512465" w:rsidRPr="00512465">
        <w:rPr>
          <w:noProof/>
          <w:sz w:val="16"/>
          <w:szCs w:val="16"/>
        </w:rPr>
        <w:t xml:space="preserve">Tan, </w:t>
      </w:r>
      <w:r>
        <w:rPr>
          <w:noProof/>
          <w:sz w:val="16"/>
          <w:szCs w:val="16"/>
        </w:rPr>
        <w:t>and</w:t>
      </w:r>
      <w:r w:rsidR="00512465" w:rsidRPr="00512465">
        <w:rPr>
          <w:noProof/>
          <w:sz w:val="16"/>
          <w:szCs w:val="16"/>
        </w:rPr>
        <w:t xml:space="preserve"> </w:t>
      </w:r>
      <w:r>
        <w:rPr>
          <w:noProof/>
          <w:sz w:val="16"/>
          <w:szCs w:val="16"/>
        </w:rPr>
        <w:t xml:space="preserve">W. K. </w:t>
      </w:r>
      <w:r w:rsidR="00512465" w:rsidRPr="00512465">
        <w:rPr>
          <w:noProof/>
          <w:sz w:val="16"/>
          <w:szCs w:val="16"/>
        </w:rPr>
        <w:t xml:space="preserve">Leow, (2005, August). </w:t>
      </w:r>
      <w:r w:rsidR="00512465">
        <w:rPr>
          <w:noProof/>
          <w:sz w:val="16"/>
          <w:szCs w:val="16"/>
        </w:rPr>
        <w:t>“</w:t>
      </w:r>
      <w:r w:rsidR="00512465" w:rsidRPr="00512465">
        <w:rPr>
          <w:noProof/>
          <w:sz w:val="16"/>
          <w:szCs w:val="16"/>
        </w:rPr>
        <w:t>Associating text and graphics for scientific chart understanding. In Document Analysis and Recognition</w:t>
      </w:r>
      <w:r>
        <w:rPr>
          <w:noProof/>
          <w:sz w:val="16"/>
          <w:szCs w:val="16"/>
        </w:rPr>
        <w:t>,</w:t>
      </w:r>
      <w:r w:rsidR="00512465">
        <w:rPr>
          <w:noProof/>
          <w:sz w:val="16"/>
          <w:szCs w:val="16"/>
        </w:rPr>
        <w:t>”</w:t>
      </w:r>
      <w:r w:rsidR="00512465" w:rsidRPr="00512465">
        <w:rPr>
          <w:noProof/>
          <w:sz w:val="16"/>
          <w:szCs w:val="16"/>
        </w:rPr>
        <w:t xml:space="preserve"> </w:t>
      </w:r>
      <w:r w:rsidR="0077010D">
        <w:rPr>
          <w:noProof/>
          <w:sz w:val="16"/>
          <w:szCs w:val="16"/>
        </w:rPr>
        <w:t>in  Proceedings of the</w:t>
      </w:r>
      <w:r w:rsidR="00512465" w:rsidRPr="00512465">
        <w:rPr>
          <w:noProof/>
          <w:sz w:val="16"/>
          <w:szCs w:val="16"/>
        </w:rPr>
        <w:t xml:space="preserve"> Eigh</w:t>
      </w:r>
      <w:r w:rsidR="0077010D">
        <w:rPr>
          <w:noProof/>
          <w:sz w:val="16"/>
          <w:szCs w:val="16"/>
        </w:rPr>
        <w:t>th International Conference on IEEE, 2005, pp. 580-584.</w:t>
      </w:r>
    </w:p>
    <w:p w:rsidR="00512465" w:rsidRPr="00512465" w:rsidRDefault="00512465" w:rsidP="008068F3">
      <w:pPr>
        <w:pStyle w:val="NormalWeb"/>
        <w:numPr>
          <w:ilvl w:val="0"/>
          <w:numId w:val="26"/>
        </w:numPr>
        <w:jc w:val="both"/>
        <w:divId w:val="1390225333"/>
        <w:rPr>
          <w:noProof/>
          <w:sz w:val="16"/>
          <w:szCs w:val="16"/>
        </w:rPr>
      </w:pPr>
      <w:r w:rsidRPr="00512465">
        <w:rPr>
          <w:noProof/>
          <w:sz w:val="16"/>
          <w:szCs w:val="16"/>
        </w:rPr>
        <w:t xml:space="preserve">W. Huang, C. Tan, </w:t>
      </w:r>
      <w:r>
        <w:rPr>
          <w:noProof/>
          <w:sz w:val="16"/>
          <w:szCs w:val="16"/>
        </w:rPr>
        <w:t>“</w:t>
      </w:r>
      <w:r w:rsidRPr="00512465">
        <w:rPr>
          <w:noProof/>
          <w:sz w:val="16"/>
          <w:szCs w:val="16"/>
        </w:rPr>
        <w:t>A System for Understanding Imaged Infographics and Its Applications</w:t>
      </w:r>
      <w:r w:rsidR="0077010D">
        <w:rPr>
          <w:noProof/>
          <w:sz w:val="16"/>
          <w:szCs w:val="16"/>
        </w:rPr>
        <w:t>,</w:t>
      </w:r>
      <w:r>
        <w:rPr>
          <w:noProof/>
          <w:sz w:val="16"/>
          <w:szCs w:val="16"/>
        </w:rPr>
        <w:t>”</w:t>
      </w:r>
      <w:r w:rsidR="0077010D">
        <w:rPr>
          <w:noProof/>
          <w:sz w:val="16"/>
          <w:szCs w:val="16"/>
        </w:rPr>
        <w:t xml:space="preserve"> in</w:t>
      </w:r>
      <w:r w:rsidRPr="00512465">
        <w:rPr>
          <w:noProof/>
          <w:sz w:val="16"/>
          <w:szCs w:val="16"/>
        </w:rPr>
        <w:t xml:space="preserve"> Proceedings of the 2007 ACM symposium on Document engineering - DocEng '07, 2007</w:t>
      </w:r>
      <w:r w:rsidR="0077010D">
        <w:rPr>
          <w:noProof/>
          <w:sz w:val="16"/>
          <w:szCs w:val="16"/>
        </w:rPr>
        <w:t>.</w:t>
      </w:r>
    </w:p>
    <w:p w:rsidR="00512465" w:rsidRPr="00512465" w:rsidRDefault="0077010D" w:rsidP="00712053">
      <w:pPr>
        <w:pStyle w:val="NormalWeb"/>
        <w:numPr>
          <w:ilvl w:val="0"/>
          <w:numId w:val="26"/>
        </w:numPr>
        <w:jc w:val="both"/>
        <w:divId w:val="1390225333"/>
        <w:rPr>
          <w:noProof/>
          <w:sz w:val="16"/>
          <w:szCs w:val="16"/>
        </w:rPr>
      </w:pPr>
      <w:r>
        <w:rPr>
          <w:noProof/>
          <w:sz w:val="16"/>
          <w:szCs w:val="16"/>
        </w:rPr>
        <w:t>C.</w:t>
      </w:r>
      <w:r w:rsidR="00512465" w:rsidRPr="00512465">
        <w:rPr>
          <w:noProof/>
          <w:sz w:val="16"/>
          <w:szCs w:val="16"/>
        </w:rPr>
        <w:t>Tselonis, J</w:t>
      </w:r>
      <w:r>
        <w:rPr>
          <w:noProof/>
          <w:sz w:val="16"/>
          <w:szCs w:val="16"/>
        </w:rPr>
        <w:t>.</w:t>
      </w:r>
      <w:r w:rsidR="00512465" w:rsidRPr="00512465">
        <w:rPr>
          <w:noProof/>
          <w:sz w:val="16"/>
          <w:szCs w:val="16"/>
        </w:rPr>
        <w:t xml:space="preserve"> Sargeant, and M</w:t>
      </w:r>
      <w:r>
        <w:rPr>
          <w:noProof/>
          <w:sz w:val="16"/>
          <w:szCs w:val="16"/>
        </w:rPr>
        <w:t>.</w:t>
      </w:r>
      <w:r w:rsidR="00512465" w:rsidRPr="00512465">
        <w:rPr>
          <w:noProof/>
          <w:sz w:val="16"/>
          <w:szCs w:val="16"/>
        </w:rPr>
        <w:t xml:space="preserve"> M</w:t>
      </w:r>
      <w:r>
        <w:rPr>
          <w:noProof/>
          <w:sz w:val="16"/>
          <w:szCs w:val="16"/>
        </w:rPr>
        <w:t>.</w:t>
      </w:r>
      <w:r w:rsidR="00512465" w:rsidRPr="00512465">
        <w:rPr>
          <w:noProof/>
          <w:sz w:val="16"/>
          <w:szCs w:val="16"/>
        </w:rPr>
        <w:t xml:space="preserve"> Wood</w:t>
      </w:r>
      <w:r>
        <w:rPr>
          <w:noProof/>
          <w:sz w:val="16"/>
          <w:szCs w:val="16"/>
        </w:rPr>
        <w:t>,</w:t>
      </w:r>
      <w:r w:rsidR="00512465" w:rsidRPr="00512465">
        <w:rPr>
          <w:noProof/>
          <w:sz w:val="16"/>
          <w:szCs w:val="16"/>
        </w:rPr>
        <w:t xml:space="preserve"> "Diagram matching for human-comp</w:t>
      </w:r>
      <w:r w:rsidR="00712053">
        <w:rPr>
          <w:noProof/>
          <w:sz w:val="16"/>
          <w:szCs w:val="16"/>
        </w:rPr>
        <w:t xml:space="preserve">uter collaborative assessment," </w:t>
      </w:r>
      <w:r w:rsidR="00712053" w:rsidRPr="00712053">
        <w:rPr>
          <w:noProof/>
          <w:sz w:val="16"/>
          <w:szCs w:val="16"/>
        </w:rPr>
        <w:t>Proceedings of the 9th CAA Conference,</w:t>
      </w:r>
      <w:r w:rsidR="00712053">
        <w:rPr>
          <w:noProof/>
          <w:sz w:val="16"/>
          <w:szCs w:val="16"/>
        </w:rPr>
        <w:t xml:space="preserve"> 2005.</w:t>
      </w:r>
    </w:p>
    <w:p w:rsidR="00512465" w:rsidRPr="00512465" w:rsidRDefault="00DA5D20" w:rsidP="008068F3">
      <w:pPr>
        <w:pStyle w:val="NormalWeb"/>
        <w:numPr>
          <w:ilvl w:val="0"/>
          <w:numId w:val="26"/>
        </w:numPr>
        <w:jc w:val="both"/>
        <w:divId w:val="1390225333"/>
        <w:rPr>
          <w:noProof/>
          <w:sz w:val="16"/>
          <w:szCs w:val="16"/>
        </w:rPr>
      </w:pPr>
      <w:r>
        <w:rPr>
          <w:noProof/>
          <w:sz w:val="16"/>
          <w:szCs w:val="16"/>
        </w:rPr>
        <w:t xml:space="preserve">R. F. </w:t>
      </w:r>
      <w:r w:rsidR="00512465" w:rsidRPr="00512465">
        <w:rPr>
          <w:noProof/>
          <w:sz w:val="16"/>
          <w:szCs w:val="16"/>
        </w:rPr>
        <w:t xml:space="preserve">Gunstone </w:t>
      </w:r>
      <w:r>
        <w:rPr>
          <w:noProof/>
          <w:sz w:val="16"/>
          <w:szCs w:val="16"/>
        </w:rPr>
        <w:t>and</w:t>
      </w:r>
      <w:r w:rsidR="00512465" w:rsidRPr="00512465">
        <w:rPr>
          <w:noProof/>
          <w:sz w:val="16"/>
          <w:szCs w:val="16"/>
        </w:rPr>
        <w:t xml:space="preserve"> </w:t>
      </w:r>
      <w:r>
        <w:rPr>
          <w:noProof/>
          <w:sz w:val="16"/>
          <w:szCs w:val="16"/>
        </w:rPr>
        <w:t xml:space="preserve">R. T. </w:t>
      </w:r>
      <w:r w:rsidR="00512465" w:rsidRPr="00512465">
        <w:rPr>
          <w:noProof/>
          <w:sz w:val="16"/>
          <w:szCs w:val="16"/>
        </w:rPr>
        <w:t>White,</w:t>
      </w:r>
      <w:r>
        <w:rPr>
          <w:noProof/>
          <w:sz w:val="16"/>
          <w:szCs w:val="16"/>
        </w:rPr>
        <w:t xml:space="preserve"> </w:t>
      </w:r>
      <w:r w:rsidR="00512465" w:rsidRPr="00512465">
        <w:rPr>
          <w:noProof/>
          <w:sz w:val="16"/>
          <w:szCs w:val="16"/>
        </w:rPr>
        <w:t xml:space="preserve">(1986). </w:t>
      </w:r>
      <w:r w:rsidR="00512465">
        <w:rPr>
          <w:noProof/>
          <w:sz w:val="16"/>
          <w:szCs w:val="16"/>
        </w:rPr>
        <w:t>“</w:t>
      </w:r>
      <w:r w:rsidR="00512465" w:rsidRPr="00512465">
        <w:rPr>
          <w:noProof/>
          <w:sz w:val="16"/>
          <w:szCs w:val="16"/>
        </w:rPr>
        <w:t>Assessing understanding by means of Venn diagrams</w:t>
      </w:r>
      <w:r>
        <w:rPr>
          <w:noProof/>
          <w:sz w:val="16"/>
          <w:szCs w:val="16"/>
        </w:rPr>
        <w:t>,</w:t>
      </w:r>
      <w:r w:rsidR="00512465">
        <w:rPr>
          <w:noProof/>
          <w:sz w:val="16"/>
          <w:szCs w:val="16"/>
        </w:rPr>
        <w:t>”</w:t>
      </w:r>
      <w:r w:rsidR="00512465" w:rsidRPr="00512465">
        <w:rPr>
          <w:noProof/>
          <w:sz w:val="16"/>
          <w:szCs w:val="16"/>
        </w:rPr>
        <w:t xml:space="preserve"> Sc</w:t>
      </w:r>
      <w:r>
        <w:rPr>
          <w:noProof/>
          <w:sz w:val="16"/>
          <w:szCs w:val="16"/>
        </w:rPr>
        <w:t>ience Education, Vol 70(2), pp. 151-158, 1986.</w:t>
      </w:r>
    </w:p>
    <w:p w:rsidR="00512465" w:rsidRPr="00512465" w:rsidRDefault="00DA5D20" w:rsidP="008068F3">
      <w:pPr>
        <w:pStyle w:val="NormalWeb"/>
        <w:numPr>
          <w:ilvl w:val="0"/>
          <w:numId w:val="26"/>
        </w:numPr>
        <w:jc w:val="both"/>
        <w:divId w:val="1390225333"/>
        <w:rPr>
          <w:noProof/>
          <w:sz w:val="16"/>
          <w:szCs w:val="16"/>
        </w:rPr>
      </w:pPr>
      <w:r>
        <w:rPr>
          <w:noProof/>
          <w:sz w:val="16"/>
          <w:szCs w:val="16"/>
        </w:rPr>
        <w:t xml:space="preserve">A. </w:t>
      </w:r>
      <w:r w:rsidR="00512465" w:rsidRPr="00512465">
        <w:rPr>
          <w:noProof/>
          <w:sz w:val="16"/>
          <w:szCs w:val="16"/>
        </w:rPr>
        <w:t>Tsintsifas, "A framework for the computer based assessment of diagram based coursework</w:t>
      </w:r>
      <w:r>
        <w:rPr>
          <w:noProof/>
          <w:sz w:val="16"/>
          <w:szCs w:val="16"/>
        </w:rPr>
        <w:t>,</w:t>
      </w:r>
      <w:r w:rsidR="00512465" w:rsidRPr="00512465">
        <w:rPr>
          <w:noProof/>
          <w:sz w:val="16"/>
          <w:szCs w:val="16"/>
        </w:rPr>
        <w:t xml:space="preserve">" </w:t>
      </w:r>
      <w:r>
        <w:rPr>
          <w:noProof/>
          <w:sz w:val="16"/>
          <w:szCs w:val="16"/>
        </w:rPr>
        <w:t xml:space="preserve">in </w:t>
      </w:r>
      <w:r w:rsidR="00512465" w:rsidRPr="00512465">
        <w:rPr>
          <w:noProof/>
          <w:sz w:val="16"/>
          <w:szCs w:val="16"/>
        </w:rPr>
        <w:t>Computer Science and Information Technology</w:t>
      </w:r>
      <w:r>
        <w:rPr>
          <w:noProof/>
          <w:sz w:val="16"/>
          <w:szCs w:val="16"/>
        </w:rPr>
        <w:t>,</w:t>
      </w:r>
      <w:r w:rsidR="00512465" w:rsidRPr="00512465">
        <w:rPr>
          <w:noProof/>
          <w:sz w:val="16"/>
          <w:szCs w:val="16"/>
        </w:rPr>
        <w:t xml:space="preserve"> 2002.</w:t>
      </w:r>
    </w:p>
    <w:p w:rsidR="00512465" w:rsidRPr="00512465" w:rsidRDefault="003C6A25" w:rsidP="008068F3">
      <w:pPr>
        <w:pStyle w:val="NormalWeb"/>
        <w:numPr>
          <w:ilvl w:val="0"/>
          <w:numId w:val="26"/>
        </w:numPr>
        <w:jc w:val="both"/>
        <w:divId w:val="1390225333"/>
        <w:rPr>
          <w:noProof/>
          <w:sz w:val="16"/>
          <w:szCs w:val="16"/>
        </w:rPr>
      </w:pPr>
      <w:r>
        <w:rPr>
          <w:noProof/>
          <w:sz w:val="16"/>
          <w:szCs w:val="16"/>
        </w:rPr>
        <w:t xml:space="preserve">N. </w:t>
      </w:r>
      <w:r w:rsidR="00512465" w:rsidRPr="00512465">
        <w:rPr>
          <w:noProof/>
          <w:sz w:val="16"/>
          <w:szCs w:val="16"/>
        </w:rPr>
        <w:t>Smith, P</w:t>
      </w:r>
      <w:r>
        <w:rPr>
          <w:noProof/>
          <w:sz w:val="16"/>
          <w:szCs w:val="16"/>
        </w:rPr>
        <w:t>.</w:t>
      </w:r>
      <w:r w:rsidR="00512465" w:rsidRPr="00512465">
        <w:rPr>
          <w:noProof/>
          <w:sz w:val="16"/>
          <w:szCs w:val="16"/>
        </w:rPr>
        <w:t xml:space="preserve"> Thomas, and K</w:t>
      </w:r>
      <w:r>
        <w:rPr>
          <w:noProof/>
          <w:sz w:val="16"/>
          <w:szCs w:val="16"/>
        </w:rPr>
        <w:t>.</w:t>
      </w:r>
      <w:r w:rsidR="00512465" w:rsidRPr="00512465">
        <w:rPr>
          <w:noProof/>
          <w:sz w:val="16"/>
          <w:szCs w:val="16"/>
        </w:rPr>
        <w:t xml:space="preserve"> Waugh</w:t>
      </w:r>
      <w:r>
        <w:rPr>
          <w:noProof/>
          <w:sz w:val="16"/>
          <w:szCs w:val="16"/>
        </w:rPr>
        <w:t>,</w:t>
      </w:r>
      <w:r w:rsidR="00512465" w:rsidRPr="00512465">
        <w:rPr>
          <w:noProof/>
          <w:sz w:val="16"/>
          <w:szCs w:val="16"/>
        </w:rPr>
        <w:t xml:space="preserve"> "Interpreting imprecise diagrams</w:t>
      </w:r>
      <w:r>
        <w:rPr>
          <w:noProof/>
          <w:sz w:val="16"/>
          <w:szCs w:val="16"/>
        </w:rPr>
        <w:t>,</w:t>
      </w:r>
      <w:r w:rsidR="00512465" w:rsidRPr="00512465">
        <w:rPr>
          <w:noProof/>
          <w:sz w:val="16"/>
          <w:szCs w:val="16"/>
        </w:rPr>
        <w:t>" Diagrammatic Representation and Inference. Springer Berlin Heidelberg, 2004. 239-241.</w:t>
      </w:r>
    </w:p>
    <w:p w:rsidR="00512465" w:rsidRPr="00512465" w:rsidRDefault="003C6A25" w:rsidP="008068F3">
      <w:pPr>
        <w:pStyle w:val="NormalWeb"/>
        <w:numPr>
          <w:ilvl w:val="0"/>
          <w:numId w:val="26"/>
        </w:numPr>
        <w:jc w:val="both"/>
        <w:divId w:val="1390225333"/>
        <w:rPr>
          <w:noProof/>
          <w:sz w:val="16"/>
          <w:szCs w:val="16"/>
        </w:rPr>
      </w:pPr>
      <w:r>
        <w:rPr>
          <w:noProof/>
          <w:sz w:val="16"/>
          <w:szCs w:val="16"/>
        </w:rPr>
        <w:t>P.</w:t>
      </w:r>
      <w:r w:rsidR="00512465" w:rsidRPr="00512465">
        <w:rPr>
          <w:noProof/>
          <w:sz w:val="16"/>
          <w:szCs w:val="16"/>
        </w:rPr>
        <w:t>Thomas, K</w:t>
      </w:r>
      <w:r>
        <w:rPr>
          <w:noProof/>
          <w:sz w:val="16"/>
          <w:szCs w:val="16"/>
        </w:rPr>
        <w:t>.</w:t>
      </w:r>
      <w:r w:rsidR="00512465" w:rsidRPr="00512465">
        <w:rPr>
          <w:noProof/>
          <w:sz w:val="16"/>
          <w:szCs w:val="16"/>
        </w:rPr>
        <w:t xml:space="preserve"> Waugh, and N</w:t>
      </w:r>
      <w:r>
        <w:rPr>
          <w:noProof/>
          <w:sz w:val="16"/>
          <w:szCs w:val="16"/>
        </w:rPr>
        <w:t>.</w:t>
      </w:r>
      <w:r w:rsidR="00512465" w:rsidRPr="00512465">
        <w:rPr>
          <w:noProof/>
          <w:sz w:val="16"/>
          <w:szCs w:val="16"/>
        </w:rPr>
        <w:t xml:space="preserve"> Smith</w:t>
      </w:r>
      <w:r>
        <w:rPr>
          <w:noProof/>
          <w:sz w:val="16"/>
          <w:szCs w:val="16"/>
        </w:rPr>
        <w:t>,</w:t>
      </w:r>
      <w:r w:rsidR="00512465" w:rsidRPr="00512465">
        <w:rPr>
          <w:noProof/>
          <w:sz w:val="16"/>
          <w:szCs w:val="16"/>
        </w:rPr>
        <w:t xml:space="preserve"> "Experiments in the automatic marking of ER-diagrams</w:t>
      </w:r>
      <w:r>
        <w:rPr>
          <w:noProof/>
          <w:sz w:val="16"/>
          <w:szCs w:val="16"/>
        </w:rPr>
        <w:t>,</w:t>
      </w:r>
      <w:r w:rsidR="00512465" w:rsidRPr="00512465">
        <w:rPr>
          <w:noProof/>
          <w:sz w:val="16"/>
          <w:szCs w:val="16"/>
        </w:rPr>
        <w:t>" ACM SIGCSE Bulletin</w:t>
      </w:r>
      <w:r>
        <w:rPr>
          <w:noProof/>
          <w:sz w:val="16"/>
          <w:szCs w:val="16"/>
        </w:rPr>
        <w:t>,</w:t>
      </w:r>
      <w:r w:rsidR="00512465" w:rsidRPr="00512465">
        <w:rPr>
          <w:noProof/>
          <w:sz w:val="16"/>
          <w:szCs w:val="16"/>
        </w:rPr>
        <w:t xml:space="preserve"> </w:t>
      </w:r>
      <w:r>
        <w:rPr>
          <w:noProof/>
          <w:sz w:val="16"/>
          <w:szCs w:val="16"/>
        </w:rPr>
        <w:t xml:space="preserve">Vol </w:t>
      </w:r>
      <w:r w:rsidR="00512465" w:rsidRPr="00512465">
        <w:rPr>
          <w:noProof/>
          <w:sz w:val="16"/>
          <w:szCs w:val="16"/>
        </w:rPr>
        <w:t>37</w:t>
      </w:r>
      <w:r w:rsidR="00D178EC">
        <w:rPr>
          <w:noProof/>
          <w:sz w:val="16"/>
          <w:szCs w:val="16"/>
        </w:rPr>
        <w:t>(</w:t>
      </w:r>
      <w:r w:rsidR="00512465" w:rsidRPr="00512465">
        <w:rPr>
          <w:noProof/>
          <w:sz w:val="16"/>
          <w:szCs w:val="16"/>
        </w:rPr>
        <w:t>3</w:t>
      </w:r>
      <w:r w:rsidR="00D178EC">
        <w:rPr>
          <w:noProof/>
          <w:sz w:val="16"/>
          <w:szCs w:val="16"/>
        </w:rPr>
        <w:t>), pp. 158-162, 2005.</w:t>
      </w:r>
    </w:p>
    <w:p w:rsidR="00512465" w:rsidRPr="00512465" w:rsidRDefault="00D178EC" w:rsidP="008068F3">
      <w:pPr>
        <w:pStyle w:val="NormalWeb"/>
        <w:numPr>
          <w:ilvl w:val="0"/>
          <w:numId w:val="26"/>
        </w:numPr>
        <w:jc w:val="both"/>
        <w:divId w:val="1390225333"/>
        <w:rPr>
          <w:noProof/>
          <w:sz w:val="16"/>
          <w:szCs w:val="16"/>
        </w:rPr>
      </w:pPr>
      <w:r>
        <w:rPr>
          <w:noProof/>
          <w:sz w:val="16"/>
          <w:szCs w:val="16"/>
        </w:rPr>
        <w:t xml:space="preserve">P. </w:t>
      </w:r>
      <w:r w:rsidR="00512465" w:rsidRPr="00512465">
        <w:rPr>
          <w:noProof/>
          <w:sz w:val="16"/>
          <w:szCs w:val="16"/>
        </w:rPr>
        <w:t>Thomas, K</w:t>
      </w:r>
      <w:r>
        <w:rPr>
          <w:noProof/>
          <w:sz w:val="16"/>
          <w:szCs w:val="16"/>
        </w:rPr>
        <w:t>.</w:t>
      </w:r>
      <w:r w:rsidR="00512465" w:rsidRPr="00512465">
        <w:rPr>
          <w:noProof/>
          <w:sz w:val="16"/>
          <w:szCs w:val="16"/>
        </w:rPr>
        <w:t xml:space="preserve"> Waugh, and N</w:t>
      </w:r>
      <w:r>
        <w:rPr>
          <w:noProof/>
          <w:sz w:val="16"/>
          <w:szCs w:val="16"/>
        </w:rPr>
        <w:t>.</w:t>
      </w:r>
      <w:r w:rsidR="00512465" w:rsidRPr="00512465">
        <w:rPr>
          <w:noProof/>
          <w:sz w:val="16"/>
          <w:szCs w:val="16"/>
        </w:rPr>
        <w:t xml:space="preserve"> Smith</w:t>
      </w:r>
      <w:r>
        <w:rPr>
          <w:noProof/>
          <w:sz w:val="16"/>
          <w:szCs w:val="16"/>
        </w:rPr>
        <w:t>,</w:t>
      </w:r>
      <w:r w:rsidR="00512465" w:rsidRPr="00512465">
        <w:rPr>
          <w:noProof/>
          <w:sz w:val="16"/>
          <w:szCs w:val="16"/>
        </w:rPr>
        <w:t xml:space="preserve"> "Generalised diagramming tools with automatic marking</w:t>
      </w:r>
      <w:r>
        <w:rPr>
          <w:noProof/>
          <w:sz w:val="16"/>
          <w:szCs w:val="16"/>
        </w:rPr>
        <w:t>,</w:t>
      </w:r>
      <w:r w:rsidR="00512465" w:rsidRPr="00512465">
        <w:rPr>
          <w:noProof/>
          <w:sz w:val="16"/>
          <w:szCs w:val="16"/>
        </w:rPr>
        <w:t xml:space="preserve">" Innovation in Teaching and Learning in Information and Computer Sciences </w:t>
      </w:r>
      <w:r>
        <w:rPr>
          <w:noProof/>
          <w:sz w:val="16"/>
          <w:szCs w:val="16"/>
        </w:rPr>
        <w:t xml:space="preserve">Vol </w:t>
      </w:r>
      <w:r w:rsidR="00512465" w:rsidRPr="00512465">
        <w:rPr>
          <w:noProof/>
          <w:sz w:val="16"/>
          <w:szCs w:val="16"/>
        </w:rPr>
        <w:t>10</w:t>
      </w:r>
      <w:r>
        <w:rPr>
          <w:noProof/>
          <w:sz w:val="16"/>
          <w:szCs w:val="16"/>
        </w:rPr>
        <w:t>(</w:t>
      </w:r>
      <w:r w:rsidR="00512465" w:rsidRPr="00512465">
        <w:rPr>
          <w:noProof/>
          <w:sz w:val="16"/>
          <w:szCs w:val="16"/>
        </w:rPr>
        <w:t>1</w:t>
      </w:r>
      <w:r>
        <w:rPr>
          <w:noProof/>
          <w:sz w:val="16"/>
          <w:szCs w:val="16"/>
        </w:rPr>
        <w:t>), pp. 22-34, 2011.</w:t>
      </w:r>
    </w:p>
    <w:p w:rsidR="00512465" w:rsidRPr="00512465" w:rsidRDefault="00D178EC" w:rsidP="008068F3">
      <w:pPr>
        <w:pStyle w:val="NormalWeb"/>
        <w:numPr>
          <w:ilvl w:val="0"/>
          <w:numId w:val="26"/>
        </w:numPr>
        <w:jc w:val="both"/>
        <w:divId w:val="1390225333"/>
        <w:rPr>
          <w:noProof/>
          <w:sz w:val="16"/>
          <w:szCs w:val="16"/>
        </w:rPr>
      </w:pPr>
      <w:r>
        <w:rPr>
          <w:noProof/>
          <w:sz w:val="16"/>
          <w:szCs w:val="16"/>
        </w:rPr>
        <w:t xml:space="preserve">P. </w:t>
      </w:r>
      <w:r w:rsidR="00512465" w:rsidRPr="00512465">
        <w:rPr>
          <w:noProof/>
          <w:sz w:val="16"/>
          <w:szCs w:val="16"/>
        </w:rPr>
        <w:t>Thomas, K</w:t>
      </w:r>
      <w:r>
        <w:rPr>
          <w:noProof/>
          <w:sz w:val="16"/>
          <w:szCs w:val="16"/>
        </w:rPr>
        <w:t>.</w:t>
      </w:r>
      <w:r w:rsidR="00512465" w:rsidRPr="00512465">
        <w:rPr>
          <w:noProof/>
          <w:sz w:val="16"/>
          <w:szCs w:val="16"/>
        </w:rPr>
        <w:t xml:space="preserve"> Waugh, and N</w:t>
      </w:r>
      <w:r>
        <w:rPr>
          <w:noProof/>
          <w:sz w:val="16"/>
          <w:szCs w:val="16"/>
        </w:rPr>
        <w:t>.</w:t>
      </w:r>
      <w:r w:rsidR="00512465" w:rsidRPr="00512465">
        <w:rPr>
          <w:noProof/>
          <w:sz w:val="16"/>
          <w:szCs w:val="16"/>
        </w:rPr>
        <w:t xml:space="preserve"> Smith</w:t>
      </w:r>
      <w:r>
        <w:rPr>
          <w:noProof/>
          <w:sz w:val="16"/>
          <w:szCs w:val="16"/>
        </w:rPr>
        <w:t>,</w:t>
      </w:r>
      <w:r w:rsidR="00512465" w:rsidRPr="00512465">
        <w:rPr>
          <w:noProof/>
          <w:sz w:val="16"/>
          <w:szCs w:val="16"/>
        </w:rPr>
        <w:t xml:space="preserve"> "Using patterns in the automatic marking of ER-diagrams</w:t>
      </w:r>
      <w:r>
        <w:rPr>
          <w:noProof/>
          <w:sz w:val="16"/>
          <w:szCs w:val="16"/>
        </w:rPr>
        <w:t>,</w:t>
      </w:r>
      <w:r w:rsidR="00512465" w:rsidRPr="00512465">
        <w:rPr>
          <w:noProof/>
          <w:sz w:val="16"/>
          <w:szCs w:val="16"/>
        </w:rPr>
        <w:t>" ACM SIGCSE Bulletin. Vol. 38</w:t>
      </w:r>
      <w:r>
        <w:rPr>
          <w:noProof/>
          <w:sz w:val="16"/>
          <w:szCs w:val="16"/>
        </w:rPr>
        <w:t>(</w:t>
      </w:r>
      <w:r w:rsidR="00512465" w:rsidRPr="00512465">
        <w:rPr>
          <w:noProof/>
          <w:sz w:val="16"/>
          <w:szCs w:val="16"/>
        </w:rPr>
        <w:t>3</w:t>
      </w:r>
      <w:r>
        <w:rPr>
          <w:noProof/>
          <w:sz w:val="16"/>
          <w:szCs w:val="16"/>
        </w:rPr>
        <w:t>)</w:t>
      </w:r>
      <w:r w:rsidR="00512465" w:rsidRPr="00512465">
        <w:rPr>
          <w:noProof/>
          <w:sz w:val="16"/>
          <w:szCs w:val="16"/>
        </w:rPr>
        <w:t>, 2006.</w:t>
      </w:r>
    </w:p>
    <w:p w:rsidR="00512465" w:rsidRPr="00512465" w:rsidRDefault="00512465" w:rsidP="008068F3">
      <w:pPr>
        <w:pStyle w:val="NormalWeb"/>
        <w:numPr>
          <w:ilvl w:val="0"/>
          <w:numId w:val="26"/>
        </w:numPr>
        <w:jc w:val="both"/>
        <w:divId w:val="1390225333"/>
        <w:rPr>
          <w:noProof/>
          <w:sz w:val="16"/>
          <w:szCs w:val="16"/>
        </w:rPr>
      </w:pPr>
      <w:r w:rsidRPr="00512465">
        <w:rPr>
          <w:noProof/>
          <w:sz w:val="16"/>
          <w:szCs w:val="16"/>
        </w:rPr>
        <w:t>J</w:t>
      </w:r>
      <w:r w:rsidR="00D178EC">
        <w:rPr>
          <w:noProof/>
          <w:sz w:val="16"/>
          <w:szCs w:val="16"/>
        </w:rPr>
        <w:t>.</w:t>
      </w:r>
      <w:r w:rsidRPr="00512465">
        <w:rPr>
          <w:noProof/>
          <w:sz w:val="16"/>
          <w:szCs w:val="16"/>
        </w:rPr>
        <w:t xml:space="preserve"> Ambikesh and M</w:t>
      </w:r>
      <w:r w:rsidR="00D178EC">
        <w:rPr>
          <w:noProof/>
          <w:sz w:val="16"/>
          <w:szCs w:val="16"/>
        </w:rPr>
        <w:t>.</w:t>
      </w:r>
      <w:r w:rsidRPr="00512465">
        <w:rPr>
          <w:noProof/>
          <w:sz w:val="16"/>
          <w:szCs w:val="16"/>
        </w:rPr>
        <w:t xml:space="preserve"> Shepperd</w:t>
      </w:r>
      <w:r w:rsidR="00D178EC">
        <w:rPr>
          <w:noProof/>
          <w:sz w:val="16"/>
          <w:szCs w:val="16"/>
        </w:rPr>
        <w:t>,</w:t>
      </w:r>
      <w:r w:rsidRPr="00512465">
        <w:rPr>
          <w:noProof/>
          <w:sz w:val="16"/>
          <w:szCs w:val="16"/>
        </w:rPr>
        <w:t xml:space="preserve"> "The problem of labels in E-assessment of diagrams</w:t>
      </w:r>
      <w:r w:rsidR="00D178EC">
        <w:rPr>
          <w:noProof/>
          <w:sz w:val="16"/>
          <w:szCs w:val="16"/>
        </w:rPr>
        <w:t>,</w:t>
      </w:r>
      <w:r w:rsidRPr="00512465">
        <w:rPr>
          <w:noProof/>
          <w:sz w:val="16"/>
          <w:szCs w:val="16"/>
        </w:rPr>
        <w:t>" Journal on Educational Resources in Computing (JERIC)</w:t>
      </w:r>
      <w:r w:rsidR="00D178EC">
        <w:rPr>
          <w:noProof/>
          <w:sz w:val="16"/>
          <w:szCs w:val="16"/>
        </w:rPr>
        <w:t>,</w:t>
      </w:r>
      <w:r w:rsidRPr="00512465">
        <w:rPr>
          <w:noProof/>
          <w:sz w:val="16"/>
          <w:szCs w:val="16"/>
        </w:rPr>
        <w:t xml:space="preserve"> </w:t>
      </w:r>
      <w:r w:rsidR="00D178EC">
        <w:rPr>
          <w:noProof/>
          <w:sz w:val="16"/>
          <w:szCs w:val="16"/>
        </w:rPr>
        <w:t>Vol 8(</w:t>
      </w:r>
      <w:r w:rsidRPr="00512465">
        <w:rPr>
          <w:noProof/>
          <w:sz w:val="16"/>
          <w:szCs w:val="16"/>
        </w:rPr>
        <w:t>4</w:t>
      </w:r>
      <w:r w:rsidR="00D178EC">
        <w:rPr>
          <w:noProof/>
          <w:sz w:val="16"/>
          <w:szCs w:val="16"/>
        </w:rPr>
        <w:t>),</w:t>
      </w:r>
      <w:r w:rsidRPr="00512465">
        <w:rPr>
          <w:noProof/>
          <w:sz w:val="16"/>
          <w:szCs w:val="16"/>
        </w:rPr>
        <w:t xml:space="preserve"> </w:t>
      </w:r>
      <w:r w:rsidR="00D178EC">
        <w:rPr>
          <w:noProof/>
          <w:sz w:val="16"/>
          <w:szCs w:val="16"/>
        </w:rPr>
        <w:t>pp. 12, 2009.</w:t>
      </w:r>
    </w:p>
    <w:p w:rsidR="00512465" w:rsidRPr="00512465" w:rsidRDefault="00D178EC" w:rsidP="008068F3">
      <w:pPr>
        <w:pStyle w:val="NormalWeb"/>
        <w:numPr>
          <w:ilvl w:val="0"/>
          <w:numId w:val="26"/>
        </w:numPr>
        <w:jc w:val="both"/>
        <w:divId w:val="1390225333"/>
        <w:rPr>
          <w:noProof/>
          <w:sz w:val="16"/>
          <w:szCs w:val="16"/>
        </w:rPr>
      </w:pPr>
      <w:r>
        <w:rPr>
          <w:noProof/>
          <w:sz w:val="16"/>
          <w:szCs w:val="16"/>
        </w:rPr>
        <w:t xml:space="preserve">K. </w:t>
      </w:r>
      <w:r w:rsidR="00512465" w:rsidRPr="00512465">
        <w:rPr>
          <w:noProof/>
          <w:sz w:val="16"/>
          <w:szCs w:val="16"/>
        </w:rPr>
        <w:t>Waugh, P</w:t>
      </w:r>
      <w:r>
        <w:rPr>
          <w:noProof/>
          <w:sz w:val="16"/>
          <w:szCs w:val="16"/>
        </w:rPr>
        <w:t>.</w:t>
      </w:r>
      <w:r w:rsidR="00512465" w:rsidRPr="00512465">
        <w:rPr>
          <w:noProof/>
          <w:sz w:val="16"/>
          <w:szCs w:val="16"/>
        </w:rPr>
        <w:t xml:space="preserve"> Thomas, and N</w:t>
      </w:r>
      <w:r>
        <w:rPr>
          <w:noProof/>
          <w:sz w:val="16"/>
          <w:szCs w:val="16"/>
        </w:rPr>
        <w:t>.</w:t>
      </w:r>
      <w:r w:rsidR="00512465" w:rsidRPr="00512465">
        <w:rPr>
          <w:noProof/>
          <w:sz w:val="16"/>
          <w:szCs w:val="16"/>
        </w:rPr>
        <w:t xml:space="preserve"> Smith</w:t>
      </w:r>
      <w:r>
        <w:rPr>
          <w:noProof/>
          <w:sz w:val="16"/>
          <w:szCs w:val="16"/>
        </w:rPr>
        <w:t>,</w:t>
      </w:r>
      <w:r w:rsidR="00512465" w:rsidRPr="00512465">
        <w:rPr>
          <w:noProof/>
          <w:sz w:val="16"/>
          <w:szCs w:val="16"/>
        </w:rPr>
        <w:t xml:space="preserve"> "Toward the automated assessment of entity-relationship diagrams</w:t>
      </w:r>
      <w:r>
        <w:rPr>
          <w:noProof/>
          <w:sz w:val="16"/>
          <w:szCs w:val="16"/>
        </w:rPr>
        <w:t>,</w:t>
      </w:r>
      <w:r w:rsidR="00512465" w:rsidRPr="00512465">
        <w:rPr>
          <w:noProof/>
          <w:sz w:val="16"/>
          <w:szCs w:val="16"/>
        </w:rPr>
        <w:t>" 2004</w:t>
      </w:r>
      <w:r>
        <w:rPr>
          <w:noProof/>
          <w:sz w:val="16"/>
          <w:szCs w:val="16"/>
        </w:rPr>
        <w:t>.</w:t>
      </w:r>
    </w:p>
    <w:p w:rsidR="00512465" w:rsidRPr="00512465" w:rsidRDefault="00512465" w:rsidP="008068F3">
      <w:pPr>
        <w:pStyle w:val="NormalWeb"/>
        <w:numPr>
          <w:ilvl w:val="0"/>
          <w:numId w:val="26"/>
        </w:numPr>
        <w:jc w:val="both"/>
        <w:divId w:val="1390225333"/>
        <w:rPr>
          <w:noProof/>
          <w:sz w:val="16"/>
          <w:szCs w:val="16"/>
        </w:rPr>
      </w:pPr>
      <w:r w:rsidRPr="00512465">
        <w:rPr>
          <w:noProof/>
          <w:sz w:val="16"/>
          <w:szCs w:val="16"/>
        </w:rPr>
        <w:t>B</w:t>
      </w:r>
      <w:r w:rsidR="00557A7A">
        <w:rPr>
          <w:noProof/>
          <w:sz w:val="16"/>
          <w:szCs w:val="16"/>
        </w:rPr>
        <w:t>.</w:t>
      </w:r>
      <w:r w:rsidRPr="00512465">
        <w:rPr>
          <w:noProof/>
          <w:sz w:val="16"/>
          <w:szCs w:val="16"/>
        </w:rPr>
        <w:t xml:space="preserve"> Bligh </w:t>
      </w:r>
      <w:r w:rsidR="00557A7A">
        <w:rPr>
          <w:noProof/>
          <w:sz w:val="16"/>
          <w:szCs w:val="16"/>
        </w:rPr>
        <w:t xml:space="preserve">and C. A. </w:t>
      </w:r>
      <w:r w:rsidRPr="00512465">
        <w:rPr>
          <w:noProof/>
          <w:sz w:val="16"/>
          <w:szCs w:val="16"/>
        </w:rPr>
        <w:t>Higgins, "Formative computer based assessment in diagram based domains." ACM SIGC</w:t>
      </w:r>
      <w:r w:rsidR="00557A7A">
        <w:rPr>
          <w:noProof/>
          <w:sz w:val="16"/>
          <w:szCs w:val="16"/>
        </w:rPr>
        <w:t>SE Bulletin, Vol 38(3), pp. 98-102, 2006</w:t>
      </w:r>
    </w:p>
    <w:p w:rsidR="00512465" w:rsidRPr="00512465" w:rsidRDefault="00557A7A" w:rsidP="008068F3">
      <w:pPr>
        <w:pStyle w:val="NormalWeb"/>
        <w:numPr>
          <w:ilvl w:val="0"/>
          <w:numId w:val="26"/>
        </w:numPr>
        <w:jc w:val="both"/>
        <w:divId w:val="1390225333"/>
        <w:rPr>
          <w:noProof/>
          <w:sz w:val="16"/>
          <w:szCs w:val="16"/>
        </w:rPr>
      </w:pPr>
      <w:r>
        <w:rPr>
          <w:noProof/>
          <w:sz w:val="16"/>
          <w:szCs w:val="16"/>
        </w:rPr>
        <w:t xml:space="preserve">M. </w:t>
      </w:r>
      <w:r w:rsidR="00512465" w:rsidRPr="00512465">
        <w:rPr>
          <w:noProof/>
          <w:sz w:val="16"/>
          <w:szCs w:val="16"/>
        </w:rPr>
        <w:t>Anderson and R</w:t>
      </w:r>
      <w:r>
        <w:rPr>
          <w:noProof/>
          <w:sz w:val="16"/>
          <w:szCs w:val="16"/>
        </w:rPr>
        <w:t xml:space="preserve">. </w:t>
      </w:r>
      <w:r w:rsidR="00512465" w:rsidRPr="00512465">
        <w:rPr>
          <w:noProof/>
          <w:sz w:val="16"/>
          <w:szCs w:val="16"/>
        </w:rPr>
        <w:t>McCartney</w:t>
      </w:r>
      <w:r>
        <w:rPr>
          <w:noProof/>
          <w:sz w:val="16"/>
          <w:szCs w:val="16"/>
        </w:rPr>
        <w:t>,</w:t>
      </w:r>
      <w:r w:rsidR="00512465" w:rsidRPr="00512465">
        <w:rPr>
          <w:noProof/>
          <w:sz w:val="16"/>
          <w:szCs w:val="16"/>
        </w:rPr>
        <w:t xml:space="preserve"> "Diagram processing: Computing with diagrams</w:t>
      </w:r>
      <w:r>
        <w:rPr>
          <w:noProof/>
          <w:sz w:val="16"/>
          <w:szCs w:val="16"/>
        </w:rPr>
        <w:t>,</w:t>
      </w:r>
      <w:r w:rsidR="00512465" w:rsidRPr="00512465">
        <w:rPr>
          <w:noProof/>
          <w:sz w:val="16"/>
          <w:szCs w:val="16"/>
        </w:rPr>
        <w:t>" Artificial Intelligence</w:t>
      </w:r>
      <w:r>
        <w:rPr>
          <w:noProof/>
          <w:sz w:val="16"/>
          <w:szCs w:val="16"/>
        </w:rPr>
        <w:t>, Vol 145(</w:t>
      </w:r>
      <w:r w:rsidR="00512465" w:rsidRPr="00512465">
        <w:rPr>
          <w:noProof/>
          <w:sz w:val="16"/>
          <w:szCs w:val="16"/>
        </w:rPr>
        <w:t>1</w:t>
      </w:r>
      <w:r>
        <w:rPr>
          <w:noProof/>
          <w:sz w:val="16"/>
          <w:szCs w:val="16"/>
        </w:rPr>
        <w:t>),  pp. 181-226, 2003.</w:t>
      </w:r>
    </w:p>
    <w:p w:rsidR="00512465" w:rsidRPr="00512465" w:rsidRDefault="00557A7A" w:rsidP="00557A7A">
      <w:pPr>
        <w:pStyle w:val="NormalWeb"/>
        <w:numPr>
          <w:ilvl w:val="0"/>
          <w:numId w:val="26"/>
        </w:numPr>
        <w:jc w:val="both"/>
        <w:divId w:val="1390225333"/>
        <w:rPr>
          <w:noProof/>
          <w:sz w:val="16"/>
          <w:szCs w:val="16"/>
        </w:rPr>
      </w:pPr>
      <w:r>
        <w:rPr>
          <w:noProof/>
          <w:sz w:val="16"/>
          <w:szCs w:val="16"/>
        </w:rPr>
        <w:t xml:space="preserve">E. </w:t>
      </w:r>
      <w:r w:rsidRPr="00557A7A">
        <w:rPr>
          <w:noProof/>
          <w:sz w:val="16"/>
          <w:szCs w:val="16"/>
        </w:rPr>
        <w:t>Foxley, C</w:t>
      </w:r>
      <w:r>
        <w:rPr>
          <w:noProof/>
          <w:sz w:val="16"/>
          <w:szCs w:val="16"/>
        </w:rPr>
        <w:t>.</w:t>
      </w:r>
      <w:r w:rsidRPr="00557A7A">
        <w:rPr>
          <w:noProof/>
          <w:sz w:val="16"/>
          <w:szCs w:val="16"/>
        </w:rPr>
        <w:t xml:space="preserve"> Higgins, T</w:t>
      </w:r>
      <w:r>
        <w:rPr>
          <w:noProof/>
          <w:sz w:val="16"/>
          <w:szCs w:val="16"/>
        </w:rPr>
        <w:t>.</w:t>
      </w:r>
      <w:r w:rsidRPr="00557A7A">
        <w:rPr>
          <w:noProof/>
          <w:sz w:val="16"/>
          <w:szCs w:val="16"/>
        </w:rPr>
        <w:t xml:space="preserve"> Hegazy, P</w:t>
      </w:r>
      <w:r>
        <w:rPr>
          <w:noProof/>
          <w:sz w:val="16"/>
          <w:szCs w:val="16"/>
        </w:rPr>
        <w:t>.</w:t>
      </w:r>
      <w:r w:rsidRPr="00557A7A">
        <w:rPr>
          <w:noProof/>
          <w:sz w:val="16"/>
          <w:szCs w:val="16"/>
        </w:rPr>
        <w:t xml:space="preserve"> Symeonidis, and A</w:t>
      </w:r>
      <w:r>
        <w:rPr>
          <w:noProof/>
          <w:sz w:val="16"/>
          <w:szCs w:val="16"/>
        </w:rPr>
        <w:t>.</w:t>
      </w:r>
      <w:r w:rsidRPr="00557A7A">
        <w:rPr>
          <w:noProof/>
          <w:sz w:val="16"/>
          <w:szCs w:val="16"/>
        </w:rPr>
        <w:t xml:space="preserve"> Tsintsifas. "The coursemaster cba system: Improvements over ceilidh</w:t>
      </w:r>
      <w:r>
        <w:rPr>
          <w:noProof/>
          <w:sz w:val="16"/>
          <w:szCs w:val="16"/>
        </w:rPr>
        <w:t>,</w:t>
      </w:r>
      <w:r w:rsidRPr="00557A7A">
        <w:rPr>
          <w:noProof/>
          <w:sz w:val="16"/>
          <w:szCs w:val="16"/>
        </w:rPr>
        <w:t>" 2001.</w:t>
      </w:r>
    </w:p>
    <w:p w:rsidR="00512465" w:rsidRPr="00512465" w:rsidRDefault="00557A7A" w:rsidP="008068F3">
      <w:pPr>
        <w:pStyle w:val="NormalWeb"/>
        <w:numPr>
          <w:ilvl w:val="0"/>
          <w:numId w:val="26"/>
        </w:numPr>
        <w:jc w:val="both"/>
        <w:divId w:val="1390225333"/>
        <w:rPr>
          <w:noProof/>
          <w:sz w:val="16"/>
          <w:szCs w:val="16"/>
        </w:rPr>
      </w:pPr>
      <w:r>
        <w:rPr>
          <w:noProof/>
          <w:sz w:val="16"/>
          <w:szCs w:val="16"/>
        </w:rPr>
        <w:t xml:space="preserve">F. </w:t>
      </w:r>
      <w:r w:rsidR="00512465" w:rsidRPr="00512465">
        <w:rPr>
          <w:noProof/>
          <w:sz w:val="16"/>
          <w:szCs w:val="16"/>
        </w:rPr>
        <w:t>Batmaz and C</w:t>
      </w:r>
      <w:r>
        <w:rPr>
          <w:noProof/>
          <w:sz w:val="16"/>
          <w:szCs w:val="16"/>
        </w:rPr>
        <w:t>.</w:t>
      </w:r>
      <w:r w:rsidR="00512465" w:rsidRPr="00512465">
        <w:rPr>
          <w:noProof/>
          <w:sz w:val="16"/>
          <w:szCs w:val="16"/>
        </w:rPr>
        <w:t xml:space="preserve"> J. Hinde</w:t>
      </w:r>
      <w:r>
        <w:rPr>
          <w:noProof/>
          <w:sz w:val="16"/>
          <w:szCs w:val="16"/>
        </w:rPr>
        <w:t>,</w:t>
      </w:r>
      <w:r w:rsidR="00512465" w:rsidRPr="00512465">
        <w:rPr>
          <w:noProof/>
          <w:sz w:val="16"/>
          <w:szCs w:val="16"/>
        </w:rPr>
        <w:t xml:space="preserve"> "A diagram drawing tool for semi–automatic assessment of conceptual database diagrams</w:t>
      </w:r>
      <w:r>
        <w:rPr>
          <w:noProof/>
          <w:sz w:val="16"/>
          <w:szCs w:val="16"/>
        </w:rPr>
        <w:t>,</w:t>
      </w:r>
      <w:r w:rsidR="00512465" w:rsidRPr="00512465">
        <w:rPr>
          <w:noProof/>
          <w:sz w:val="16"/>
          <w:szCs w:val="16"/>
        </w:rPr>
        <w:t>" 2006.</w:t>
      </w:r>
    </w:p>
    <w:p w:rsidR="00877D4C" w:rsidRDefault="00ED32D0" w:rsidP="008068F3">
      <w:pPr>
        <w:pStyle w:val="NormalWeb"/>
        <w:numPr>
          <w:ilvl w:val="0"/>
          <w:numId w:val="26"/>
        </w:numPr>
        <w:spacing w:before="0" w:beforeAutospacing="0" w:after="0" w:afterAutospacing="0"/>
        <w:jc w:val="both"/>
        <w:divId w:val="1390225333"/>
        <w:rPr>
          <w:noProof/>
          <w:sz w:val="16"/>
          <w:szCs w:val="16"/>
        </w:rPr>
      </w:pPr>
      <w:r>
        <w:rPr>
          <w:noProof/>
          <w:sz w:val="16"/>
          <w:szCs w:val="16"/>
        </w:rPr>
        <w:t xml:space="preserve">G. </w:t>
      </w:r>
      <w:r w:rsidR="00512465" w:rsidRPr="00512465">
        <w:rPr>
          <w:noProof/>
          <w:sz w:val="16"/>
          <w:szCs w:val="16"/>
        </w:rPr>
        <w:t>Hoggarth and M</w:t>
      </w:r>
      <w:r>
        <w:rPr>
          <w:noProof/>
          <w:sz w:val="16"/>
          <w:szCs w:val="16"/>
        </w:rPr>
        <w:t>.</w:t>
      </w:r>
      <w:r w:rsidR="00512465" w:rsidRPr="00512465">
        <w:rPr>
          <w:noProof/>
          <w:sz w:val="16"/>
          <w:szCs w:val="16"/>
        </w:rPr>
        <w:t xml:space="preserve"> Lockyer</w:t>
      </w:r>
      <w:r>
        <w:rPr>
          <w:noProof/>
          <w:sz w:val="16"/>
          <w:szCs w:val="16"/>
        </w:rPr>
        <w:t>,</w:t>
      </w:r>
      <w:r w:rsidR="00512465" w:rsidRPr="00512465">
        <w:rPr>
          <w:noProof/>
          <w:sz w:val="16"/>
          <w:szCs w:val="16"/>
        </w:rPr>
        <w:t xml:space="preserve"> "An automated student diagram assessment system</w:t>
      </w:r>
      <w:r>
        <w:rPr>
          <w:noProof/>
          <w:sz w:val="16"/>
          <w:szCs w:val="16"/>
        </w:rPr>
        <w:t>,</w:t>
      </w:r>
      <w:r w:rsidR="00512465" w:rsidRPr="00512465">
        <w:rPr>
          <w:noProof/>
          <w:sz w:val="16"/>
          <w:szCs w:val="16"/>
        </w:rPr>
        <w:t>" ACM SIGCSE Bulletin</w:t>
      </w:r>
      <w:r>
        <w:rPr>
          <w:noProof/>
          <w:sz w:val="16"/>
          <w:szCs w:val="16"/>
        </w:rPr>
        <w:t>,</w:t>
      </w:r>
      <w:r w:rsidR="00512465" w:rsidRPr="00512465">
        <w:rPr>
          <w:noProof/>
          <w:sz w:val="16"/>
          <w:szCs w:val="16"/>
        </w:rPr>
        <w:t xml:space="preserve"> Vol. 30</w:t>
      </w:r>
      <w:r>
        <w:rPr>
          <w:noProof/>
          <w:sz w:val="16"/>
          <w:szCs w:val="16"/>
        </w:rPr>
        <w:t>(3),</w:t>
      </w:r>
      <w:r w:rsidR="00512465" w:rsidRPr="00512465">
        <w:rPr>
          <w:noProof/>
          <w:sz w:val="16"/>
          <w:szCs w:val="16"/>
        </w:rPr>
        <w:t xml:space="preserve"> 1998.</w:t>
      </w:r>
    </w:p>
    <w:p w:rsidR="00D007CE" w:rsidRDefault="00ED32D0" w:rsidP="00D007CE">
      <w:pPr>
        <w:pStyle w:val="NormalWeb"/>
        <w:numPr>
          <w:ilvl w:val="0"/>
          <w:numId w:val="26"/>
        </w:numPr>
        <w:spacing w:before="0" w:beforeAutospacing="0" w:after="0" w:afterAutospacing="0"/>
        <w:jc w:val="both"/>
        <w:divId w:val="1390225333"/>
        <w:rPr>
          <w:noProof/>
          <w:sz w:val="16"/>
          <w:szCs w:val="16"/>
        </w:rPr>
      </w:pPr>
      <w:r>
        <w:rPr>
          <w:noProof/>
          <w:sz w:val="16"/>
          <w:szCs w:val="16"/>
        </w:rPr>
        <w:t xml:space="preserve">P. A. </w:t>
      </w:r>
      <w:r w:rsidR="00D007CE" w:rsidRPr="00D007CE">
        <w:rPr>
          <w:noProof/>
          <w:sz w:val="16"/>
          <w:szCs w:val="16"/>
        </w:rPr>
        <w:t>Rodgers,</w:t>
      </w:r>
      <w:r>
        <w:rPr>
          <w:noProof/>
          <w:sz w:val="16"/>
          <w:szCs w:val="16"/>
        </w:rPr>
        <w:t xml:space="preserve"> “A survey of Euler diagrams,”</w:t>
      </w:r>
      <w:r w:rsidR="00D007CE" w:rsidRPr="00D007CE">
        <w:rPr>
          <w:noProof/>
          <w:sz w:val="16"/>
          <w:szCs w:val="16"/>
        </w:rPr>
        <w:t xml:space="preserve"> Journal of Visual Languages &amp; Computing, </w:t>
      </w:r>
      <w:r>
        <w:rPr>
          <w:noProof/>
          <w:sz w:val="16"/>
          <w:szCs w:val="16"/>
        </w:rPr>
        <w:t xml:space="preserve">vol </w:t>
      </w:r>
      <w:r w:rsidR="00D007CE" w:rsidRPr="00D007CE">
        <w:rPr>
          <w:noProof/>
          <w:sz w:val="16"/>
          <w:szCs w:val="16"/>
        </w:rPr>
        <w:t>25(3), pp.134-155, 2014</w:t>
      </w:r>
      <w:r>
        <w:rPr>
          <w:noProof/>
          <w:sz w:val="16"/>
          <w:szCs w:val="16"/>
        </w:rPr>
        <w:t>.</w:t>
      </w:r>
    </w:p>
    <w:p w:rsidR="00D3154E" w:rsidRPr="008B1219" w:rsidRDefault="00ED32D0" w:rsidP="008B1219">
      <w:pPr>
        <w:pStyle w:val="NormalWeb"/>
        <w:numPr>
          <w:ilvl w:val="0"/>
          <w:numId w:val="26"/>
        </w:numPr>
        <w:spacing w:before="0" w:beforeAutospacing="0" w:after="0" w:afterAutospacing="0"/>
        <w:jc w:val="both"/>
        <w:divId w:val="1390225333"/>
        <w:rPr>
          <w:noProof/>
          <w:sz w:val="16"/>
          <w:szCs w:val="16"/>
        </w:rPr>
        <w:sectPr w:rsidR="00D3154E" w:rsidRPr="008B1219" w:rsidSect="007067EF">
          <w:type w:val="continuous"/>
          <w:pgSz w:w="11906" w:h="16838" w:code="9"/>
          <w:pgMar w:top="1134" w:right="851" w:bottom="1134" w:left="851" w:header="567" w:footer="567" w:gutter="0"/>
          <w:cols w:num="2" w:space="284"/>
          <w:titlePg/>
          <w:docGrid w:linePitch="360"/>
        </w:sectPr>
      </w:pPr>
      <w:r w:rsidRPr="008B1219">
        <w:rPr>
          <w:noProof/>
          <w:sz w:val="16"/>
          <w:szCs w:val="16"/>
        </w:rPr>
        <w:t>(</w:t>
      </w:r>
      <w:r>
        <w:rPr>
          <w:noProof/>
          <w:sz w:val="16"/>
          <w:szCs w:val="16"/>
        </w:rPr>
        <w:t>2014</w:t>
      </w:r>
      <w:r w:rsidRPr="008B1219">
        <w:rPr>
          <w:noProof/>
          <w:sz w:val="16"/>
          <w:szCs w:val="16"/>
        </w:rPr>
        <w:t>)</w:t>
      </w:r>
      <w:r>
        <w:rPr>
          <w:noProof/>
          <w:sz w:val="16"/>
          <w:szCs w:val="16"/>
        </w:rPr>
        <w:t xml:space="preserve"> </w:t>
      </w:r>
      <w:r w:rsidR="008B1219" w:rsidRPr="008B1219">
        <w:rPr>
          <w:noProof/>
          <w:sz w:val="16"/>
          <w:szCs w:val="16"/>
        </w:rPr>
        <w:t>The Vector graphics</w:t>
      </w:r>
      <w:r w:rsidR="008B1219">
        <w:rPr>
          <w:noProof/>
          <w:sz w:val="16"/>
          <w:szCs w:val="16"/>
        </w:rPr>
        <w:t xml:space="preserve"> </w:t>
      </w:r>
      <w:r w:rsidR="008B1219" w:rsidRPr="008B1219">
        <w:rPr>
          <w:noProof/>
          <w:sz w:val="16"/>
          <w:szCs w:val="16"/>
        </w:rPr>
        <w:t>[Online]. Available: https://en.wikipedia.org/wiki/Vector_graphics</w:t>
      </w:r>
    </w:p>
    <w:p w:rsidR="00877D4C" w:rsidRPr="00A616EF" w:rsidRDefault="00877D4C" w:rsidP="00A616EF">
      <w:pPr>
        <w:pStyle w:val="NormalWeb"/>
        <w:spacing w:before="0" w:beforeAutospacing="0" w:after="0" w:afterAutospacing="0"/>
        <w:ind w:left="450" w:hanging="450"/>
        <w:rPr>
          <w:noProof/>
          <w:sz w:val="16"/>
          <w:szCs w:val="16"/>
        </w:rPr>
      </w:pPr>
    </w:p>
    <w:sectPr w:rsidR="00877D4C" w:rsidRPr="00A616EF" w:rsidSect="007067EF">
      <w:type w:val="continuous"/>
      <w:pgSz w:w="11906" w:h="16838" w:code="9"/>
      <w:pgMar w:top="1134" w:right="851" w:bottom="1134" w:left="851" w:header="709" w:footer="709" w:gutter="170"/>
      <w:cols w:num="2" w:space="23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iunuge" w:date="2016-05-28T00:42:00Z" w:initials="D">
    <w:p w:rsidR="00141C12" w:rsidRDefault="00141C12">
      <w:pPr>
        <w:pStyle w:val="CommentText"/>
      </w:pPr>
      <w:r>
        <w:rPr>
          <w:rStyle w:val="CommentReference"/>
        </w:rPr>
        <w:annotationRef/>
      </w:r>
      <w:r>
        <w:t>This can change as “Interpretation”</w:t>
      </w:r>
    </w:p>
  </w:comment>
  <w:comment w:id="5" w:author="cse" w:date="2016-05-28T00:42:00Z" w:initials="c">
    <w:p w:rsidR="0069008A" w:rsidRDefault="0069008A">
      <w:pPr>
        <w:pStyle w:val="CommentText"/>
      </w:pPr>
      <w:r>
        <w:rPr>
          <w:rStyle w:val="CommentReference"/>
        </w:rPr>
        <w:annotationRef/>
      </w:r>
      <w:r>
        <w:t>Fill the blank</w:t>
      </w:r>
    </w:p>
  </w:comment>
  <w:comment w:id="12" w:author="cse" w:date="2016-05-28T00:42:00Z" w:initials="c">
    <w:p w:rsidR="0069008A" w:rsidRDefault="0069008A">
      <w:pPr>
        <w:pStyle w:val="CommentText"/>
      </w:pPr>
      <w:r>
        <w:rPr>
          <w:rStyle w:val="CommentReference"/>
        </w:rPr>
        <w:annotationRef/>
      </w:r>
      <w:r>
        <w:t>Briefly describe the methodology, and the evalutation</w:t>
      </w:r>
    </w:p>
  </w:comment>
  <w:comment w:id="21" w:author="cse" w:date="2016-05-28T00:42:00Z" w:initials="c">
    <w:p w:rsidR="0069008A" w:rsidRDefault="0069008A">
      <w:pPr>
        <w:pStyle w:val="CommentText"/>
      </w:pPr>
      <w:r>
        <w:rPr>
          <w:rStyle w:val="CommentReference"/>
        </w:rPr>
        <w:annotationRef/>
      </w:r>
      <w:r>
        <w:t>Need citations</w:t>
      </w:r>
    </w:p>
  </w:comment>
  <w:comment w:id="66" w:author="cse" w:date="2016-05-28T00:42:00Z" w:initials="c">
    <w:p w:rsidR="006A13B7" w:rsidRDefault="006A13B7">
      <w:pPr>
        <w:pStyle w:val="CommentText"/>
      </w:pPr>
      <w:r>
        <w:rPr>
          <w:rStyle w:val="CommentReference"/>
        </w:rPr>
        <w:annotationRef/>
      </w:r>
      <w:r>
        <w:t>Whats this c?</w:t>
      </w:r>
    </w:p>
  </w:comment>
  <w:comment w:id="70" w:author="cse" w:date="2016-05-28T00:42:00Z" w:initials="c">
    <w:p w:rsidR="006A13B7" w:rsidRDefault="006A13B7">
      <w:pPr>
        <w:pStyle w:val="CommentText"/>
      </w:pPr>
      <w:r>
        <w:rPr>
          <w:rStyle w:val="CommentReference"/>
        </w:rPr>
        <w:annotationRef/>
      </w:r>
      <w:r>
        <w:t>Elaborate that u deal with vector as an input. And discuss the alternative vth raster iamges</w:t>
      </w:r>
    </w:p>
  </w:comment>
  <w:comment w:id="77" w:author="cse" w:date="2016-05-28T00:42:00Z" w:initials="c">
    <w:p w:rsidR="006A13B7" w:rsidRDefault="006A13B7">
      <w:pPr>
        <w:pStyle w:val="CommentText"/>
      </w:pPr>
      <w:r>
        <w:rPr>
          <w:rStyle w:val="CommentReference"/>
        </w:rPr>
        <w:annotationRef/>
      </w:r>
      <w:r>
        <w:t>Need a description and citation</w:t>
      </w:r>
    </w:p>
  </w:comment>
  <w:comment w:id="95" w:author="cse" w:date="2016-05-28T00:42:00Z" w:initials="c">
    <w:p w:rsidR="006A13B7" w:rsidRDefault="006A13B7">
      <w:pPr>
        <w:pStyle w:val="CommentText"/>
      </w:pPr>
      <w:r>
        <w:rPr>
          <w:rStyle w:val="CommentReference"/>
        </w:rPr>
        <w:annotationRef/>
      </w:r>
      <w:r>
        <w:t>Say O/L</w:t>
      </w:r>
    </w:p>
  </w:comment>
  <w:comment w:id="97" w:author="cse" w:date="2016-05-28T00:42:00Z" w:initials="c">
    <w:p w:rsidR="006A13B7" w:rsidRDefault="006A13B7">
      <w:pPr>
        <w:pStyle w:val="CommentText"/>
      </w:pPr>
      <w:r>
        <w:rPr>
          <w:rStyle w:val="CommentReference"/>
        </w:rPr>
        <w:annotationRef/>
      </w:r>
      <w:r>
        <w:t>Mention about the accuracy</w:t>
      </w:r>
    </w:p>
  </w:comment>
  <w:comment w:id="125" w:author="cse" w:date="2016-05-28T00:42:00Z" w:initials="c">
    <w:p w:rsidR="003E43CD" w:rsidRDefault="003E43CD">
      <w:pPr>
        <w:pStyle w:val="CommentText"/>
      </w:pPr>
      <w:r>
        <w:rPr>
          <w:rStyle w:val="CommentReference"/>
        </w:rPr>
        <w:annotationRef/>
      </w:r>
      <w:r>
        <w:t>U r just discussing the papers. Need to critically analyse. E.g. what r their limitations? Can they b used for ur purpose?</w:t>
      </w:r>
    </w:p>
  </w:comment>
  <w:comment w:id="129" w:author="cse" w:date="2016-05-28T00:42:00Z" w:initials="c">
    <w:p w:rsidR="003E43CD" w:rsidRDefault="003E43CD">
      <w:pPr>
        <w:pStyle w:val="CommentText"/>
      </w:pPr>
      <w:r>
        <w:rPr>
          <w:rStyle w:val="CommentReference"/>
        </w:rPr>
        <w:annotationRef/>
      </w:r>
      <w:r>
        <w:t>Move fig to the top of the next page</w:t>
      </w:r>
    </w:p>
  </w:comment>
  <w:comment w:id="130" w:author="Diunuge" w:date="2016-05-28T00:42:00Z" w:initials="D">
    <w:p w:rsidR="007C16C0" w:rsidRDefault="007C16C0">
      <w:pPr>
        <w:pStyle w:val="CommentText"/>
      </w:pPr>
      <w:r>
        <w:rPr>
          <w:rStyle w:val="CommentReference"/>
        </w:rPr>
        <w:annotationRef/>
      </w:r>
      <w:r>
        <w:t>New result data will be added</w:t>
      </w:r>
    </w:p>
  </w:comment>
  <w:comment w:id="131" w:author="Diunuge" w:date="2016-05-28T00:42:00Z" w:initials="D">
    <w:p w:rsidR="000C5482" w:rsidRDefault="000C5482">
      <w:pPr>
        <w:pStyle w:val="CommentText"/>
      </w:pPr>
      <w:r>
        <w:rPr>
          <w:rStyle w:val="CommentReference"/>
        </w:rPr>
        <w:annotationRef/>
      </w:r>
      <w:r>
        <w:t>If any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2A221A" w15:done="0"/>
  <w15:commentEx w15:paraId="41B7B989" w15:done="0"/>
  <w15:commentEx w15:paraId="6512A5F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2E84" w:rsidRDefault="00F42E84" w:rsidP="00BC4D11">
      <w:r>
        <w:separator/>
      </w:r>
    </w:p>
  </w:endnote>
  <w:endnote w:type="continuationSeparator" w:id="0">
    <w:p w:rsidR="00F42E84" w:rsidRDefault="00F42E84" w:rsidP="00BC4D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D03" w:rsidRPr="00453D4F" w:rsidRDefault="00FA2DD0" w:rsidP="00453D4F">
    <w:pPr>
      <w:pStyle w:val="Footer"/>
      <w:tabs>
        <w:tab w:val="clear" w:pos="4680"/>
        <w:tab w:val="clear" w:pos="9360"/>
        <w:tab w:val="left" w:pos="0"/>
      </w:tabs>
      <w:jc w:val="right"/>
      <w:rPr>
        <w:sz w:val="16"/>
        <w:szCs w:val="16"/>
      </w:rPr>
    </w:pPr>
    <w:r>
      <w:rPr>
        <w:sz w:val="16"/>
        <w:szCs w:val="16"/>
      </w:rPr>
      <w:t>1</w:t>
    </w:r>
    <w:r>
      <w:rPr>
        <w:sz w:val="16"/>
        <w:szCs w:val="16"/>
        <w:vertAlign w:val="superscript"/>
      </w:rPr>
      <w:t>st</w:t>
    </w:r>
    <w:r w:rsidR="00453D4F">
      <w:rPr>
        <w:sz w:val="16"/>
        <w:szCs w:val="16"/>
      </w:rPr>
      <w:t xml:space="preserve"> </w:t>
    </w:r>
    <w:r>
      <w:rPr>
        <w:sz w:val="16"/>
        <w:szCs w:val="16"/>
      </w:rPr>
      <w:t>–</w:t>
    </w:r>
    <w:r w:rsidR="00453D4F">
      <w:rPr>
        <w:sz w:val="16"/>
        <w:szCs w:val="16"/>
      </w:rPr>
      <w:t xml:space="preserve"> </w:t>
    </w:r>
    <w:r w:rsidR="00453D4F" w:rsidRPr="002C2C14">
      <w:rPr>
        <w:sz w:val="16"/>
        <w:szCs w:val="16"/>
      </w:rPr>
      <w:t>2</w:t>
    </w:r>
    <w:r>
      <w:rPr>
        <w:sz w:val="16"/>
        <w:szCs w:val="16"/>
        <w:vertAlign w:val="superscript"/>
      </w:rPr>
      <w:t>nd</w:t>
    </w:r>
    <w:r>
      <w:rPr>
        <w:sz w:val="16"/>
        <w:szCs w:val="16"/>
      </w:rPr>
      <w:t xml:space="preserve"> September</w:t>
    </w:r>
    <w:r w:rsidR="00453D4F" w:rsidRPr="002C2C14">
      <w:rPr>
        <w:sz w:val="16"/>
        <w:szCs w:val="16"/>
      </w:rPr>
      <w:t xml:space="preserve"> 201</w:t>
    </w:r>
    <w:r>
      <w:rPr>
        <w:sz w:val="16"/>
        <w:szCs w:val="16"/>
      </w:rPr>
      <w:t>6</w:t>
    </w:r>
    <w:r w:rsidR="00453D4F">
      <w:rPr>
        <w:sz w:val="16"/>
        <w:szCs w:val="16"/>
      </w:rPr>
      <w:tab/>
    </w:r>
    <w:r w:rsidR="00453D4F">
      <w:rPr>
        <w:sz w:val="16"/>
        <w:szCs w:val="16"/>
      </w:rPr>
      <w:tab/>
    </w:r>
    <w:r w:rsidR="00453D4F">
      <w:rPr>
        <w:sz w:val="16"/>
        <w:szCs w:val="16"/>
      </w:rPr>
      <w:tab/>
    </w:r>
    <w:r w:rsidR="00453D4F">
      <w:rPr>
        <w:sz w:val="16"/>
        <w:szCs w:val="16"/>
      </w:rPr>
      <w:tab/>
    </w:r>
    <w:r w:rsidR="00453D4F" w:rsidRPr="002C2C14">
      <w:rPr>
        <w:sz w:val="16"/>
        <w:szCs w:val="16"/>
      </w:rPr>
      <w:t>International Conference on Advances in ICT for Emerging Regions I</w:t>
    </w:r>
    <w:r w:rsidR="00453D4F">
      <w:rPr>
        <w:sz w:val="16"/>
        <w:szCs w:val="16"/>
      </w:rPr>
      <w:t>CTer2016</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444" w:rsidRPr="002C2C14" w:rsidRDefault="00255444" w:rsidP="00255444">
    <w:pPr>
      <w:pStyle w:val="Footer"/>
      <w:tabs>
        <w:tab w:val="clear" w:pos="4680"/>
        <w:tab w:val="clear" w:pos="9360"/>
        <w:tab w:val="left" w:pos="0"/>
      </w:tabs>
      <w:jc w:val="right"/>
      <w:rPr>
        <w:sz w:val="16"/>
        <w:szCs w:val="16"/>
      </w:rPr>
    </w:pPr>
    <w:r>
      <w:rPr>
        <w:sz w:val="16"/>
        <w:szCs w:val="16"/>
      </w:rPr>
      <w:t>1</w:t>
    </w:r>
    <w:r>
      <w:rPr>
        <w:sz w:val="16"/>
        <w:szCs w:val="16"/>
        <w:vertAlign w:val="superscript"/>
      </w:rPr>
      <w:t>st</w:t>
    </w:r>
    <w:r>
      <w:rPr>
        <w:sz w:val="16"/>
        <w:szCs w:val="16"/>
      </w:rPr>
      <w:t xml:space="preserve"> – </w:t>
    </w:r>
    <w:r w:rsidRPr="002C2C14">
      <w:rPr>
        <w:sz w:val="16"/>
        <w:szCs w:val="16"/>
      </w:rPr>
      <w:t>2</w:t>
    </w:r>
    <w:r>
      <w:rPr>
        <w:sz w:val="16"/>
        <w:szCs w:val="16"/>
        <w:vertAlign w:val="superscript"/>
      </w:rPr>
      <w:t>nd</w:t>
    </w:r>
    <w:r>
      <w:rPr>
        <w:sz w:val="16"/>
        <w:szCs w:val="16"/>
      </w:rPr>
      <w:t xml:space="preserve"> September</w:t>
    </w:r>
    <w:r w:rsidRPr="002C2C14">
      <w:rPr>
        <w:sz w:val="16"/>
        <w:szCs w:val="16"/>
      </w:rPr>
      <w:t xml:space="preserve"> 201</w:t>
    </w:r>
    <w:r>
      <w:rPr>
        <w:sz w:val="16"/>
        <w:szCs w:val="16"/>
      </w:rPr>
      <w:t>6</w:t>
    </w:r>
    <w:r>
      <w:rPr>
        <w:sz w:val="16"/>
        <w:szCs w:val="16"/>
      </w:rPr>
      <w:tab/>
    </w:r>
    <w:r>
      <w:rPr>
        <w:sz w:val="16"/>
        <w:szCs w:val="16"/>
      </w:rPr>
      <w:tab/>
    </w:r>
    <w:r>
      <w:rPr>
        <w:sz w:val="16"/>
        <w:szCs w:val="16"/>
      </w:rPr>
      <w:tab/>
    </w:r>
    <w:r>
      <w:rPr>
        <w:sz w:val="16"/>
        <w:szCs w:val="16"/>
      </w:rPr>
      <w:tab/>
    </w:r>
    <w:r w:rsidRPr="002C2C14">
      <w:rPr>
        <w:sz w:val="16"/>
        <w:szCs w:val="16"/>
      </w:rPr>
      <w:t>International Conference on Advances in ICT for Emerging Regions I</w:t>
    </w:r>
    <w:r>
      <w:rPr>
        <w:sz w:val="16"/>
        <w:szCs w:val="16"/>
      </w:rPr>
      <w:t>CTer2016</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3D4F" w:rsidRPr="00340F26" w:rsidRDefault="00453D4F" w:rsidP="00453D4F">
    <w:pPr>
      <w:pStyle w:val="Header"/>
      <w:tabs>
        <w:tab w:val="clear" w:pos="9360"/>
        <w:tab w:val="right" w:pos="9900"/>
      </w:tabs>
      <w:jc w:val="right"/>
      <w:rPr>
        <w:sz w:val="16"/>
        <w:szCs w:val="16"/>
      </w:rPr>
    </w:pPr>
  </w:p>
  <w:p w:rsidR="003A5D03" w:rsidRPr="002C2C14" w:rsidRDefault="00255444" w:rsidP="00453D4F">
    <w:pPr>
      <w:pStyle w:val="Footer"/>
      <w:tabs>
        <w:tab w:val="clear" w:pos="4680"/>
        <w:tab w:val="clear" w:pos="9360"/>
        <w:tab w:val="left" w:pos="0"/>
      </w:tabs>
      <w:jc w:val="right"/>
      <w:rPr>
        <w:sz w:val="16"/>
        <w:szCs w:val="16"/>
      </w:rPr>
    </w:pPr>
    <w:r>
      <w:rPr>
        <w:sz w:val="16"/>
        <w:szCs w:val="16"/>
      </w:rPr>
      <w:t>1</w:t>
    </w:r>
    <w:r>
      <w:rPr>
        <w:sz w:val="16"/>
        <w:szCs w:val="16"/>
        <w:vertAlign w:val="superscript"/>
      </w:rPr>
      <w:t>st</w:t>
    </w:r>
    <w:r>
      <w:rPr>
        <w:sz w:val="16"/>
        <w:szCs w:val="16"/>
      </w:rPr>
      <w:t xml:space="preserve"> – </w:t>
    </w:r>
    <w:r w:rsidRPr="002C2C14">
      <w:rPr>
        <w:sz w:val="16"/>
        <w:szCs w:val="16"/>
      </w:rPr>
      <w:t>2</w:t>
    </w:r>
    <w:r>
      <w:rPr>
        <w:sz w:val="16"/>
        <w:szCs w:val="16"/>
        <w:vertAlign w:val="superscript"/>
      </w:rPr>
      <w:t>nd</w:t>
    </w:r>
    <w:r>
      <w:rPr>
        <w:sz w:val="16"/>
        <w:szCs w:val="16"/>
      </w:rPr>
      <w:t xml:space="preserve"> September</w:t>
    </w:r>
    <w:r w:rsidRPr="002C2C14">
      <w:rPr>
        <w:sz w:val="16"/>
        <w:szCs w:val="16"/>
      </w:rPr>
      <w:t xml:space="preserve"> 201</w:t>
    </w:r>
    <w:r>
      <w:rPr>
        <w:sz w:val="16"/>
        <w:szCs w:val="16"/>
      </w:rPr>
      <w:t>6</w:t>
    </w:r>
    <w:r w:rsidR="00453D4F">
      <w:rPr>
        <w:sz w:val="16"/>
        <w:szCs w:val="16"/>
      </w:rPr>
      <w:tab/>
    </w:r>
    <w:r w:rsidR="00453D4F">
      <w:rPr>
        <w:sz w:val="16"/>
        <w:szCs w:val="16"/>
      </w:rPr>
      <w:tab/>
    </w:r>
    <w:r w:rsidR="00453D4F">
      <w:rPr>
        <w:sz w:val="16"/>
        <w:szCs w:val="16"/>
      </w:rPr>
      <w:tab/>
    </w:r>
    <w:r w:rsidR="00453D4F">
      <w:rPr>
        <w:sz w:val="16"/>
        <w:szCs w:val="16"/>
      </w:rPr>
      <w:tab/>
    </w:r>
    <w:r w:rsidR="00453D4F" w:rsidRPr="002C2C14">
      <w:rPr>
        <w:sz w:val="16"/>
        <w:szCs w:val="16"/>
      </w:rPr>
      <w:t>International Conference on Advances in ICT for Emerging Regions I</w:t>
    </w:r>
    <w:r w:rsidR="00453D4F">
      <w:rPr>
        <w:sz w:val="16"/>
        <w:szCs w:val="16"/>
      </w:rPr>
      <w:t>CTer2016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2E84" w:rsidRDefault="00F42E84" w:rsidP="00BC4D11">
      <w:r>
        <w:separator/>
      </w:r>
    </w:p>
  </w:footnote>
  <w:footnote w:type="continuationSeparator" w:id="0">
    <w:p w:rsidR="00F42E84" w:rsidRDefault="00F42E84" w:rsidP="00BC4D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D03" w:rsidRPr="00340F26" w:rsidRDefault="003A5D03" w:rsidP="00340F26">
    <w:pPr>
      <w:pStyle w:val="Header"/>
      <w:tabs>
        <w:tab w:val="clear" w:pos="9360"/>
        <w:tab w:val="right" w:pos="9900"/>
      </w:tabs>
      <w:jc w:val="right"/>
      <w:rPr>
        <w:sz w:val="16"/>
        <w:szCs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D03" w:rsidRPr="00340F26" w:rsidRDefault="003A5D03" w:rsidP="008A257F">
    <w:pPr>
      <w:pStyle w:val="Header"/>
      <w:tabs>
        <w:tab w:val="clear" w:pos="9360"/>
        <w:tab w:val="right" w:pos="9900"/>
      </w:tabs>
      <w:jc w:val="right"/>
      <w:rPr>
        <w:sz w:val="16"/>
        <w:szCs w:val="16"/>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D03" w:rsidRPr="00BA7079" w:rsidRDefault="003A5D03" w:rsidP="00302489">
    <w:pPr>
      <w:pStyle w:val="IEEEAuthorName"/>
      <w:jc w:val="left"/>
      <w:rPr>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34A2971"/>
    <w:multiLevelType w:val="multilevel"/>
    <w:tmpl w:val="0D921C2C"/>
    <w:lvl w:ilvl="0">
      <w:start w:val="1"/>
      <w:numFmt w:val="upperRoman"/>
      <w:lvlText w:val="%1."/>
      <w:lvlJc w:val="left"/>
      <w:pPr>
        <w:ind w:left="288" w:firstLine="0"/>
      </w:pPr>
      <w:rPr>
        <w:rFonts w:ascii="Times New Roman" w:eastAsia="Times New Roman" w:hAnsi="Times New Roman" w:cs="Times New Roman"/>
        <w:b w:val="0"/>
        <w:i w:val="0"/>
        <w:smallCaps/>
        <w:strike w:val="0"/>
        <w:color w:val="000000"/>
        <w:sz w:val="20"/>
        <w:u w:val="none"/>
        <w:vertAlign w:val="baseline"/>
      </w:rPr>
    </w:lvl>
    <w:lvl w:ilvl="1">
      <w:start w:val="1"/>
      <w:numFmt w:val="upperLetter"/>
      <w:lvlText w:val="%2."/>
      <w:lvlJc w:val="left"/>
      <w:pPr>
        <w:ind w:left="288" w:firstLine="0"/>
      </w:pPr>
      <w:rPr>
        <w:rFonts w:ascii="Times New Roman" w:eastAsia="Times New Roman" w:hAnsi="Times New Roman" w:cs="Times New Roman"/>
        <w:b w:val="0"/>
        <w:i w:val="0"/>
        <w:sz w:val="20"/>
      </w:r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nsid w:val="328273D7"/>
    <w:multiLevelType w:val="multilevel"/>
    <w:tmpl w:val="9C8E938C"/>
    <w:numStyleLink w:val="IEEEBullet1"/>
  </w:abstractNum>
  <w:abstractNum w:abstractNumId="4">
    <w:nsid w:val="383C250B"/>
    <w:multiLevelType w:val="hybridMultilevel"/>
    <w:tmpl w:val="A1748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F76DB8"/>
    <w:multiLevelType w:val="hybridMultilevel"/>
    <w:tmpl w:val="1444CF88"/>
    <w:lvl w:ilvl="0" w:tplc="E398D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6069697D"/>
    <w:multiLevelType w:val="hybridMultilevel"/>
    <w:tmpl w:val="C4A45F28"/>
    <w:lvl w:ilvl="0" w:tplc="DFC87BDE">
      <w:start w:val="1"/>
      <w:numFmt w:val="upperLetter"/>
      <w:lvlText w:val="%1."/>
      <w:lvlJc w:val="left"/>
      <w:pPr>
        <w:ind w:left="936"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0">
    <w:nsid w:val="76F313FA"/>
    <w:multiLevelType w:val="hybridMultilevel"/>
    <w:tmpl w:val="06B6D7EA"/>
    <w:lvl w:ilvl="0" w:tplc="E398D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3"/>
  </w:num>
  <w:num w:numId="7">
    <w:abstractNumId w:val="0"/>
  </w:num>
  <w:num w:numId="8">
    <w:abstractNumId w:val="2"/>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7"/>
  </w:num>
  <w:num w:numId="22">
    <w:abstractNumId w:val="7"/>
  </w:num>
  <w:num w:numId="23">
    <w:abstractNumId w:val="8"/>
  </w:num>
  <w:num w:numId="24">
    <w:abstractNumId w:val="4"/>
  </w:num>
  <w:num w:numId="25">
    <w:abstractNumId w:val="10"/>
  </w:num>
  <w:num w:numId="26">
    <w:abstractNumId w:val="5"/>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unuge">
    <w15:presenceInfo w15:providerId="None" w15:userId="Diunug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stylePaneFormatFilter w:val="3F01"/>
  <w:trackRevisions/>
  <w:defaultTabStop w:val="720"/>
  <w:evenAndOddHeaders/>
  <w:drawingGridHorizontalSpacing w:val="120"/>
  <w:displayHorizontalDrawingGridEvery w:val="2"/>
  <w:noPunctuationKerning/>
  <w:characterSpacingControl w:val="doNotCompress"/>
  <w:hdrShapeDefaults>
    <o:shapedefaults v:ext="edit" spidmax="5122"/>
  </w:hdrShapeDefaults>
  <w:footnotePr>
    <w:footnote w:id="-1"/>
    <w:footnote w:id="0"/>
  </w:footnotePr>
  <w:endnotePr>
    <w:endnote w:id="-1"/>
    <w:endnote w:id="0"/>
  </w:endnotePr>
  <w:compat>
    <w:applyBreakingRules/>
    <w:useFELayout/>
  </w:compat>
  <w:rsids>
    <w:rsidRoot w:val="00426FBB"/>
    <w:rsid w:val="000002E1"/>
    <w:rsid w:val="000022FE"/>
    <w:rsid w:val="00004F9A"/>
    <w:rsid w:val="0000706D"/>
    <w:rsid w:val="000071CE"/>
    <w:rsid w:val="00007260"/>
    <w:rsid w:val="00010E9A"/>
    <w:rsid w:val="000120EA"/>
    <w:rsid w:val="000124D2"/>
    <w:rsid w:val="00017719"/>
    <w:rsid w:val="00027F1D"/>
    <w:rsid w:val="000320CB"/>
    <w:rsid w:val="0003296C"/>
    <w:rsid w:val="00034DEE"/>
    <w:rsid w:val="00041AD1"/>
    <w:rsid w:val="0004422A"/>
    <w:rsid w:val="00054421"/>
    <w:rsid w:val="0005505C"/>
    <w:rsid w:val="000564B2"/>
    <w:rsid w:val="00062E46"/>
    <w:rsid w:val="00070C2F"/>
    <w:rsid w:val="00074AC8"/>
    <w:rsid w:val="0007566E"/>
    <w:rsid w:val="00081408"/>
    <w:rsid w:val="00081EBE"/>
    <w:rsid w:val="000836C6"/>
    <w:rsid w:val="00086EDC"/>
    <w:rsid w:val="00087494"/>
    <w:rsid w:val="00091A7D"/>
    <w:rsid w:val="000924BA"/>
    <w:rsid w:val="00093964"/>
    <w:rsid w:val="00093ED0"/>
    <w:rsid w:val="00093F30"/>
    <w:rsid w:val="0009666F"/>
    <w:rsid w:val="000A25E5"/>
    <w:rsid w:val="000A58DF"/>
    <w:rsid w:val="000B1AAC"/>
    <w:rsid w:val="000B258E"/>
    <w:rsid w:val="000B2706"/>
    <w:rsid w:val="000B36A3"/>
    <w:rsid w:val="000C013C"/>
    <w:rsid w:val="000C49F8"/>
    <w:rsid w:val="000C5482"/>
    <w:rsid w:val="000C62ED"/>
    <w:rsid w:val="000C71A9"/>
    <w:rsid w:val="000D4456"/>
    <w:rsid w:val="000E03EC"/>
    <w:rsid w:val="000E2492"/>
    <w:rsid w:val="000E3F84"/>
    <w:rsid w:val="000E4B2D"/>
    <w:rsid w:val="000F1E2C"/>
    <w:rsid w:val="000F2B9A"/>
    <w:rsid w:val="000F3A24"/>
    <w:rsid w:val="000F3F9D"/>
    <w:rsid w:val="00102E5E"/>
    <w:rsid w:val="001056DF"/>
    <w:rsid w:val="001070EE"/>
    <w:rsid w:val="00110F82"/>
    <w:rsid w:val="00114025"/>
    <w:rsid w:val="001160D2"/>
    <w:rsid w:val="00134565"/>
    <w:rsid w:val="001348A5"/>
    <w:rsid w:val="0013551E"/>
    <w:rsid w:val="00137EF7"/>
    <w:rsid w:val="00141C12"/>
    <w:rsid w:val="001424AA"/>
    <w:rsid w:val="001450EB"/>
    <w:rsid w:val="00151B8E"/>
    <w:rsid w:val="001572EB"/>
    <w:rsid w:val="00157DB7"/>
    <w:rsid w:val="00161EAA"/>
    <w:rsid w:val="00161F7D"/>
    <w:rsid w:val="00166E13"/>
    <w:rsid w:val="00171C0C"/>
    <w:rsid w:val="001722BB"/>
    <w:rsid w:val="001722BD"/>
    <w:rsid w:val="0017384F"/>
    <w:rsid w:val="0017759D"/>
    <w:rsid w:val="00182170"/>
    <w:rsid w:val="0018469F"/>
    <w:rsid w:val="001853DB"/>
    <w:rsid w:val="001928FB"/>
    <w:rsid w:val="00192B7D"/>
    <w:rsid w:val="00192BC7"/>
    <w:rsid w:val="00194B69"/>
    <w:rsid w:val="001977CE"/>
    <w:rsid w:val="001A0A46"/>
    <w:rsid w:val="001A186A"/>
    <w:rsid w:val="001A50EA"/>
    <w:rsid w:val="001A7EE1"/>
    <w:rsid w:val="001B1409"/>
    <w:rsid w:val="001B509E"/>
    <w:rsid w:val="001B62DC"/>
    <w:rsid w:val="001C6311"/>
    <w:rsid w:val="001D1F52"/>
    <w:rsid w:val="001D4F07"/>
    <w:rsid w:val="001D6FF0"/>
    <w:rsid w:val="001E0181"/>
    <w:rsid w:val="001E074D"/>
    <w:rsid w:val="001E476C"/>
    <w:rsid w:val="001E4F74"/>
    <w:rsid w:val="001E5BE0"/>
    <w:rsid w:val="001F16CD"/>
    <w:rsid w:val="001F47D2"/>
    <w:rsid w:val="001F5D7E"/>
    <w:rsid w:val="002018E8"/>
    <w:rsid w:val="002019FF"/>
    <w:rsid w:val="002028B3"/>
    <w:rsid w:val="002033CE"/>
    <w:rsid w:val="00211839"/>
    <w:rsid w:val="00213EC5"/>
    <w:rsid w:val="00216620"/>
    <w:rsid w:val="00217455"/>
    <w:rsid w:val="002211E7"/>
    <w:rsid w:val="002219DE"/>
    <w:rsid w:val="0022285A"/>
    <w:rsid w:val="0022294F"/>
    <w:rsid w:val="00224A29"/>
    <w:rsid w:val="00224C61"/>
    <w:rsid w:val="00227625"/>
    <w:rsid w:val="00242D44"/>
    <w:rsid w:val="00246843"/>
    <w:rsid w:val="002473D2"/>
    <w:rsid w:val="00250AB0"/>
    <w:rsid w:val="002510B3"/>
    <w:rsid w:val="002523CA"/>
    <w:rsid w:val="00255444"/>
    <w:rsid w:val="002567D5"/>
    <w:rsid w:val="002641E5"/>
    <w:rsid w:val="0027227B"/>
    <w:rsid w:val="00273AC7"/>
    <w:rsid w:val="00273D2C"/>
    <w:rsid w:val="0027427D"/>
    <w:rsid w:val="002749B1"/>
    <w:rsid w:val="00276B7D"/>
    <w:rsid w:val="00285ECD"/>
    <w:rsid w:val="00290E1B"/>
    <w:rsid w:val="00291B17"/>
    <w:rsid w:val="002A6742"/>
    <w:rsid w:val="002A6C33"/>
    <w:rsid w:val="002B1D74"/>
    <w:rsid w:val="002B1DE7"/>
    <w:rsid w:val="002B2765"/>
    <w:rsid w:val="002B3D76"/>
    <w:rsid w:val="002C1A7F"/>
    <w:rsid w:val="002C1EDD"/>
    <w:rsid w:val="002C2C14"/>
    <w:rsid w:val="002C3883"/>
    <w:rsid w:val="002C4239"/>
    <w:rsid w:val="002C54C0"/>
    <w:rsid w:val="002C559D"/>
    <w:rsid w:val="002D2D42"/>
    <w:rsid w:val="002D55D8"/>
    <w:rsid w:val="002D6090"/>
    <w:rsid w:val="002D7A09"/>
    <w:rsid w:val="002E54A2"/>
    <w:rsid w:val="002F3679"/>
    <w:rsid w:val="002F5F1E"/>
    <w:rsid w:val="002F72D0"/>
    <w:rsid w:val="003003AB"/>
    <w:rsid w:val="00301DA5"/>
    <w:rsid w:val="00301E15"/>
    <w:rsid w:val="00302489"/>
    <w:rsid w:val="00305D37"/>
    <w:rsid w:val="00306F0A"/>
    <w:rsid w:val="00311C49"/>
    <w:rsid w:val="0032119E"/>
    <w:rsid w:val="00321304"/>
    <w:rsid w:val="00323035"/>
    <w:rsid w:val="00325668"/>
    <w:rsid w:val="00331400"/>
    <w:rsid w:val="00331F84"/>
    <w:rsid w:val="003367A9"/>
    <w:rsid w:val="00340F26"/>
    <w:rsid w:val="00346F84"/>
    <w:rsid w:val="003565CC"/>
    <w:rsid w:val="00366003"/>
    <w:rsid w:val="00370289"/>
    <w:rsid w:val="00371C05"/>
    <w:rsid w:val="00372659"/>
    <w:rsid w:val="00373573"/>
    <w:rsid w:val="00373F0E"/>
    <w:rsid w:val="00384A7D"/>
    <w:rsid w:val="00385355"/>
    <w:rsid w:val="00390474"/>
    <w:rsid w:val="0039272A"/>
    <w:rsid w:val="003950A4"/>
    <w:rsid w:val="003A0C19"/>
    <w:rsid w:val="003A18A5"/>
    <w:rsid w:val="003A4EBE"/>
    <w:rsid w:val="003A55D1"/>
    <w:rsid w:val="003A5D03"/>
    <w:rsid w:val="003B0610"/>
    <w:rsid w:val="003B6283"/>
    <w:rsid w:val="003C28AA"/>
    <w:rsid w:val="003C6A25"/>
    <w:rsid w:val="003D0171"/>
    <w:rsid w:val="003D56E5"/>
    <w:rsid w:val="003E3577"/>
    <w:rsid w:val="003E3E2F"/>
    <w:rsid w:val="003E43CD"/>
    <w:rsid w:val="003F010A"/>
    <w:rsid w:val="003F0370"/>
    <w:rsid w:val="003F3A61"/>
    <w:rsid w:val="003F744C"/>
    <w:rsid w:val="00403838"/>
    <w:rsid w:val="00410A5D"/>
    <w:rsid w:val="00414909"/>
    <w:rsid w:val="00415CBE"/>
    <w:rsid w:val="00422673"/>
    <w:rsid w:val="00423249"/>
    <w:rsid w:val="00425A6A"/>
    <w:rsid w:val="00426FBB"/>
    <w:rsid w:val="0043531E"/>
    <w:rsid w:val="004370E4"/>
    <w:rsid w:val="00437E4F"/>
    <w:rsid w:val="00444935"/>
    <w:rsid w:val="00453D4F"/>
    <w:rsid w:val="004548A3"/>
    <w:rsid w:val="004600F6"/>
    <w:rsid w:val="004631CE"/>
    <w:rsid w:val="00465F3F"/>
    <w:rsid w:val="004707C3"/>
    <w:rsid w:val="004733C1"/>
    <w:rsid w:val="0047429A"/>
    <w:rsid w:val="0048374C"/>
    <w:rsid w:val="0048771D"/>
    <w:rsid w:val="004936D3"/>
    <w:rsid w:val="00494150"/>
    <w:rsid w:val="00495975"/>
    <w:rsid w:val="004A06D5"/>
    <w:rsid w:val="004A1981"/>
    <w:rsid w:val="004A3656"/>
    <w:rsid w:val="004A423B"/>
    <w:rsid w:val="004A4C6D"/>
    <w:rsid w:val="004A6604"/>
    <w:rsid w:val="004A6605"/>
    <w:rsid w:val="004B1106"/>
    <w:rsid w:val="004B455A"/>
    <w:rsid w:val="004B7DD8"/>
    <w:rsid w:val="004C218C"/>
    <w:rsid w:val="004C2478"/>
    <w:rsid w:val="004C45FA"/>
    <w:rsid w:val="004C48DE"/>
    <w:rsid w:val="004C6907"/>
    <w:rsid w:val="004D07BB"/>
    <w:rsid w:val="004D1B75"/>
    <w:rsid w:val="004D7567"/>
    <w:rsid w:val="004E1BD8"/>
    <w:rsid w:val="004E452A"/>
    <w:rsid w:val="004E78E3"/>
    <w:rsid w:val="004F7475"/>
    <w:rsid w:val="00500211"/>
    <w:rsid w:val="005004BF"/>
    <w:rsid w:val="005011D4"/>
    <w:rsid w:val="00502E89"/>
    <w:rsid w:val="00503CC6"/>
    <w:rsid w:val="00510E95"/>
    <w:rsid w:val="00512465"/>
    <w:rsid w:val="00516608"/>
    <w:rsid w:val="005217C1"/>
    <w:rsid w:val="00522EE0"/>
    <w:rsid w:val="00527BA7"/>
    <w:rsid w:val="00527D56"/>
    <w:rsid w:val="0053221F"/>
    <w:rsid w:val="00534A0F"/>
    <w:rsid w:val="00536FAE"/>
    <w:rsid w:val="00537DB3"/>
    <w:rsid w:val="0054227F"/>
    <w:rsid w:val="00542C85"/>
    <w:rsid w:val="00544A85"/>
    <w:rsid w:val="00553510"/>
    <w:rsid w:val="00553FBB"/>
    <w:rsid w:val="00554186"/>
    <w:rsid w:val="00555B39"/>
    <w:rsid w:val="0055604C"/>
    <w:rsid w:val="00557A7A"/>
    <w:rsid w:val="005632AD"/>
    <w:rsid w:val="00570717"/>
    <w:rsid w:val="00580095"/>
    <w:rsid w:val="00585769"/>
    <w:rsid w:val="00591130"/>
    <w:rsid w:val="00593C13"/>
    <w:rsid w:val="00596F3E"/>
    <w:rsid w:val="005A0D4A"/>
    <w:rsid w:val="005A3F28"/>
    <w:rsid w:val="005A40BE"/>
    <w:rsid w:val="005B13E2"/>
    <w:rsid w:val="005B202A"/>
    <w:rsid w:val="005B285D"/>
    <w:rsid w:val="005B3C19"/>
    <w:rsid w:val="005B456F"/>
    <w:rsid w:val="005B47D7"/>
    <w:rsid w:val="005C5526"/>
    <w:rsid w:val="005C62C6"/>
    <w:rsid w:val="005C77DE"/>
    <w:rsid w:val="005D3ADF"/>
    <w:rsid w:val="005D5201"/>
    <w:rsid w:val="005D7B9E"/>
    <w:rsid w:val="005F0834"/>
    <w:rsid w:val="005F15EB"/>
    <w:rsid w:val="005F6DC3"/>
    <w:rsid w:val="00600AA5"/>
    <w:rsid w:val="00601A8E"/>
    <w:rsid w:val="00603D80"/>
    <w:rsid w:val="0062033E"/>
    <w:rsid w:val="00622725"/>
    <w:rsid w:val="006235F1"/>
    <w:rsid w:val="00624482"/>
    <w:rsid w:val="00624DEE"/>
    <w:rsid w:val="00627337"/>
    <w:rsid w:val="00630509"/>
    <w:rsid w:val="00643E67"/>
    <w:rsid w:val="00645611"/>
    <w:rsid w:val="00646E22"/>
    <w:rsid w:val="0064799C"/>
    <w:rsid w:val="00651E43"/>
    <w:rsid w:val="00654156"/>
    <w:rsid w:val="00656C4F"/>
    <w:rsid w:val="006649CE"/>
    <w:rsid w:val="00666A8F"/>
    <w:rsid w:val="00667FB1"/>
    <w:rsid w:val="00676140"/>
    <w:rsid w:val="006822BF"/>
    <w:rsid w:val="0068663F"/>
    <w:rsid w:val="00687E30"/>
    <w:rsid w:val="0069008A"/>
    <w:rsid w:val="0069758F"/>
    <w:rsid w:val="006A13B7"/>
    <w:rsid w:val="006B47CA"/>
    <w:rsid w:val="006C0254"/>
    <w:rsid w:val="006C21B2"/>
    <w:rsid w:val="006C64F0"/>
    <w:rsid w:val="006C7AAA"/>
    <w:rsid w:val="006D1C2A"/>
    <w:rsid w:val="006D264F"/>
    <w:rsid w:val="006D34E1"/>
    <w:rsid w:val="006E0D67"/>
    <w:rsid w:val="006E2A8D"/>
    <w:rsid w:val="006E422B"/>
    <w:rsid w:val="006E7574"/>
    <w:rsid w:val="006F0660"/>
    <w:rsid w:val="006F093E"/>
    <w:rsid w:val="00703430"/>
    <w:rsid w:val="00704EA8"/>
    <w:rsid w:val="007064D6"/>
    <w:rsid w:val="007066A1"/>
    <w:rsid w:val="007067EF"/>
    <w:rsid w:val="007069BE"/>
    <w:rsid w:val="00707BA1"/>
    <w:rsid w:val="00710515"/>
    <w:rsid w:val="00712053"/>
    <w:rsid w:val="00712C27"/>
    <w:rsid w:val="007155DB"/>
    <w:rsid w:val="00722172"/>
    <w:rsid w:val="007224D4"/>
    <w:rsid w:val="00736DE2"/>
    <w:rsid w:val="007406B7"/>
    <w:rsid w:val="00740B6B"/>
    <w:rsid w:val="0074345D"/>
    <w:rsid w:val="00744163"/>
    <w:rsid w:val="00745C86"/>
    <w:rsid w:val="00750FC1"/>
    <w:rsid w:val="00755AC2"/>
    <w:rsid w:val="00757E26"/>
    <w:rsid w:val="007634A3"/>
    <w:rsid w:val="00764603"/>
    <w:rsid w:val="0076604D"/>
    <w:rsid w:val="00766330"/>
    <w:rsid w:val="00767DA5"/>
    <w:rsid w:val="0077010D"/>
    <w:rsid w:val="00770C79"/>
    <w:rsid w:val="00771737"/>
    <w:rsid w:val="0077179B"/>
    <w:rsid w:val="00780B3A"/>
    <w:rsid w:val="007847F8"/>
    <w:rsid w:val="00785AB4"/>
    <w:rsid w:val="00790909"/>
    <w:rsid w:val="007A2047"/>
    <w:rsid w:val="007A4A16"/>
    <w:rsid w:val="007A7331"/>
    <w:rsid w:val="007B3AEC"/>
    <w:rsid w:val="007B4AEC"/>
    <w:rsid w:val="007B5A07"/>
    <w:rsid w:val="007C16C0"/>
    <w:rsid w:val="007C2D9F"/>
    <w:rsid w:val="007C3E4F"/>
    <w:rsid w:val="007C5BC0"/>
    <w:rsid w:val="007D3E71"/>
    <w:rsid w:val="007D763C"/>
    <w:rsid w:val="007E2496"/>
    <w:rsid w:val="007E4563"/>
    <w:rsid w:val="007E5D6A"/>
    <w:rsid w:val="007E645D"/>
    <w:rsid w:val="007F0451"/>
    <w:rsid w:val="007F41B4"/>
    <w:rsid w:val="007F75CA"/>
    <w:rsid w:val="007F7B3F"/>
    <w:rsid w:val="008003A7"/>
    <w:rsid w:val="0080310D"/>
    <w:rsid w:val="0080390C"/>
    <w:rsid w:val="00804C89"/>
    <w:rsid w:val="008068F3"/>
    <w:rsid w:val="0081018B"/>
    <w:rsid w:val="00811C5E"/>
    <w:rsid w:val="00815C6D"/>
    <w:rsid w:val="00816646"/>
    <w:rsid w:val="008177C6"/>
    <w:rsid w:val="00820456"/>
    <w:rsid w:val="00820F3C"/>
    <w:rsid w:val="00821E08"/>
    <w:rsid w:val="008226D6"/>
    <w:rsid w:val="0083137D"/>
    <w:rsid w:val="00834EFD"/>
    <w:rsid w:val="00844B24"/>
    <w:rsid w:val="0084515F"/>
    <w:rsid w:val="0085092D"/>
    <w:rsid w:val="00852150"/>
    <w:rsid w:val="008522AD"/>
    <w:rsid w:val="008526D0"/>
    <w:rsid w:val="00853502"/>
    <w:rsid w:val="00854630"/>
    <w:rsid w:val="00857182"/>
    <w:rsid w:val="008674B8"/>
    <w:rsid w:val="00877D4C"/>
    <w:rsid w:val="00881314"/>
    <w:rsid w:val="00883852"/>
    <w:rsid w:val="00883903"/>
    <w:rsid w:val="00886A3F"/>
    <w:rsid w:val="00891167"/>
    <w:rsid w:val="00892612"/>
    <w:rsid w:val="0089763B"/>
    <w:rsid w:val="008A257F"/>
    <w:rsid w:val="008A42AA"/>
    <w:rsid w:val="008A48B1"/>
    <w:rsid w:val="008B1219"/>
    <w:rsid w:val="008B6AE3"/>
    <w:rsid w:val="008C5CFF"/>
    <w:rsid w:val="008C667B"/>
    <w:rsid w:val="008D0F43"/>
    <w:rsid w:val="008D1045"/>
    <w:rsid w:val="008D2E93"/>
    <w:rsid w:val="008D45ED"/>
    <w:rsid w:val="008D466D"/>
    <w:rsid w:val="008E178D"/>
    <w:rsid w:val="008E326C"/>
    <w:rsid w:val="008E3D93"/>
    <w:rsid w:val="008E5996"/>
    <w:rsid w:val="008E6E29"/>
    <w:rsid w:val="008F18A5"/>
    <w:rsid w:val="008F5399"/>
    <w:rsid w:val="008F74DF"/>
    <w:rsid w:val="008F7BC3"/>
    <w:rsid w:val="009013F9"/>
    <w:rsid w:val="00901AE1"/>
    <w:rsid w:val="00904897"/>
    <w:rsid w:val="0091681B"/>
    <w:rsid w:val="00917D7A"/>
    <w:rsid w:val="009205B4"/>
    <w:rsid w:val="009224BE"/>
    <w:rsid w:val="00925F0A"/>
    <w:rsid w:val="009327D4"/>
    <w:rsid w:val="00941DC1"/>
    <w:rsid w:val="00946935"/>
    <w:rsid w:val="00955B3E"/>
    <w:rsid w:val="00955B59"/>
    <w:rsid w:val="00961724"/>
    <w:rsid w:val="00966171"/>
    <w:rsid w:val="0096701B"/>
    <w:rsid w:val="009677F9"/>
    <w:rsid w:val="009678A4"/>
    <w:rsid w:val="00971A35"/>
    <w:rsid w:val="00972ADF"/>
    <w:rsid w:val="00972C21"/>
    <w:rsid w:val="00973A1C"/>
    <w:rsid w:val="00974507"/>
    <w:rsid w:val="00975840"/>
    <w:rsid w:val="0097783F"/>
    <w:rsid w:val="00986905"/>
    <w:rsid w:val="00986D6A"/>
    <w:rsid w:val="00992262"/>
    <w:rsid w:val="009926BC"/>
    <w:rsid w:val="0099340D"/>
    <w:rsid w:val="00994393"/>
    <w:rsid w:val="009947BE"/>
    <w:rsid w:val="00995430"/>
    <w:rsid w:val="00995A6B"/>
    <w:rsid w:val="009A4319"/>
    <w:rsid w:val="009A6B0E"/>
    <w:rsid w:val="009A6C3F"/>
    <w:rsid w:val="009B16E3"/>
    <w:rsid w:val="009B73F2"/>
    <w:rsid w:val="009C12BD"/>
    <w:rsid w:val="009C3F3F"/>
    <w:rsid w:val="009C468B"/>
    <w:rsid w:val="009C50FE"/>
    <w:rsid w:val="009C6379"/>
    <w:rsid w:val="009D2979"/>
    <w:rsid w:val="009D4714"/>
    <w:rsid w:val="009D7239"/>
    <w:rsid w:val="009E0764"/>
    <w:rsid w:val="009E4040"/>
    <w:rsid w:val="009E4C62"/>
    <w:rsid w:val="009F2131"/>
    <w:rsid w:val="009F2EEC"/>
    <w:rsid w:val="009F5D1F"/>
    <w:rsid w:val="00A03E75"/>
    <w:rsid w:val="00A0752F"/>
    <w:rsid w:val="00A10397"/>
    <w:rsid w:val="00A209AF"/>
    <w:rsid w:val="00A2194D"/>
    <w:rsid w:val="00A21A29"/>
    <w:rsid w:val="00A23B3D"/>
    <w:rsid w:val="00A32BFA"/>
    <w:rsid w:val="00A434B1"/>
    <w:rsid w:val="00A45FCE"/>
    <w:rsid w:val="00A526A5"/>
    <w:rsid w:val="00A527C1"/>
    <w:rsid w:val="00A54B14"/>
    <w:rsid w:val="00A56636"/>
    <w:rsid w:val="00A56F49"/>
    <w:rsid w:val="00A616EF"/>
    <w:rsid w:val="00A62165"/>
    <w:rsid w:val="00A63F03"/>
    <w:rsid w:val="00A65C37"/>
    <w:rsid w:val="00A7015B"/>
    <w:rsid w:val="00A749B3"/>
    <w:rsid w:val="00A751F7"/>
    <w:rsid w:val="00A75671"/>
    <w:rsid w:val="00A773CC"/>
    <w:rsid w:val="00A81B0C"/>
    <w:rsid w:val="00A87FB7"/>
    <w:rsid w:val="00A91EDE"/>
    <w:rsid w:val="00A9318B"/>
    <w:rsid w:val="00A94AC1"/>
    <w:rsid w:val="00A95B2B"/>
    <w:rsid w:val="00AA0A6D"/>
    <w:rsid w:val="00AB18B7"/>
    <w:rsid w:val="00AB1942"/>
    <w:rsid w:val="00AB2275"/>
    <w:rsid w:val="00AC776E"/>
    <w:rsid w:val="00AD24B8"/>
    <w:rsid w:val="00AD335D"/>
    <w:rsid w:val="00AD3CC1"/>
    <w:rsid w:val="00AD7925"/>
    <w:rsid w:val="00AD7B27"/>
    <w:rsid w:val="00AE0D83"/>
    <w:rsid w:val="00AE28D9"/>
    <w:rsid w:val="00AE2AFC"/>
    <w:rsid w:val="00AE3B26"/>
    <w:rsid w:val="00AF1B73"/>
    <w:rsid w:val="00AF792B"/>
    <w:rsid w:val="00B0048A"/>
    <w:rsid w:val="00B037E0"/>
    <w:rsid w:val="00B06A61"/>
    <w:rsid w:val="00B2686E"/>
    <w:rsid w:val="00B463F6"/>
    <w:rsid w:val="00B47618"/>
    <w:rsid w:val="00B47F75"/>
    <w:rsid w:val="00B541A2"/>
    <w:rsid w:val="00B55D5E"/>
    <w:rsid w:val="00B577B3"/>
    <w:rsid w:val="00B60CC7"/>
    <w:rsid w:val="00B637D2"/>
    <w:rsid w:val="00B63D2D"/>
    <w:rsid w:val="00B641B9"/>
    <w:rsid w:val="00B67088"/>
    <w:rsid w:val="00B67916"/>
    <w:rsid w:val="00B71A37"/>
    <w:rsid w:val="00B71DBA"/>
    <w:rsid w:val="00B72067"/>
    <w:rsid w:val="00B7643E"/>
    <w:rsid w:val="00B94516"/>
    <w:rsid w:val="00BA23C7"/>
    <w:rsid w:val="00BA38EA"/>
    <w:rsid w:val="00BA7079"/>
    <w:rsid w:val="00BB2855"/>
    <w:rsid w:val="00BB2A3B"/>
    <w:rsid w:val="00BB3A57"/>
    <w:rsid w:val="00BB4E39"/>
    <w:rsid w:val="00BB7873"/>
    <w:rsid w:val="00BC4D11"/>
    <w:rsid w:val="00BD19C1"/>
    <w:rsid w:val="00BD25B8"/>
    <w:rsid w:val="00BD2F47"/>
    <w:rsid w:val="00BD78FB"/>
    <w:rsid w:val="00BE2590"/>
    <w:rsid w:val="00BE4802"/>
    <w:rsid w:val="00BE53A1"/>
    <w:rsid w:val="00BE69CC"/>
    <w:rsid w:val="00BF0040"/>
    <w:rsid w:val="00BF02A0"/>
    <w:rsid w:val="00BF2075"/>
    <w:rsid w:val="00BF77E0"/>
    <w:rsid w:val="00C012E1"/>
    <w:rsid w:val="00C048E5"/>
    <w:rsid w:val="00C06BB4"/>
    <w:rsid w:val="00C10D20"/>
    <w:rsid w:val="00C12E0C"/>
    <w:rsid w:val="00C14F48"/>
    <w:rsid w:val="00C15A05"/>
    <w:rsid w:val="00C21916"/>
    <w:rsid w:val="00C26399"/>
    <w:rsid w:val="00C2796E"/>
    <w:rsid w:val="00C328C8"/>
    <w:rsid w:val="00C40816"/>
    <w:rsid w:val="00C457CA"/>
    <w:rsid w:val="00C550F6"/>
    <w:rsid w:val="00C57FB7"/>
    <w:rsid w:val="00C61088"/>
    <w:rsid w:val="00C65B00"/>
    <w:rsid w:val="00C65F3F"/>
    <w:rsid w:val="00C67BC7"/>
    <w:rsid w:val="00C72414"/>
    <w:rsid w:val="00C80031"/>
    <w:rsid w:val="00C82D0E"/>
    <w:rsid w:val="00C84326"/>
    <w:rsid w:val="00C8667B"/>
    <w:rsid w:val="00C868E0"/>
    <w:rsid w:val="00C86B7E"/>
    <w:rsid w:val="00C94B26"/>
    <w:rsid w:val="00C95336"/>
    <w:rsid w:val="00C9569D"/>
    <w:rsid w:val="00CA2DAF"/>
    <w:rsid w:val="00CA3344"/>
    <w:rsid w:val="00CA3E55"/>
    <w:rsid w:val="00CA4CE3"/>
    <w:rsid w:val="00CA528E"/>
    <w:rsid w:val="00CC7ABA"/>
    <w:rsid w:val="00CC7F70"/>
    <w:rsid w:val="00CD304A"/>
    <w:rsid w:val="00CD3D14"/>
    <w:rsid w:val="00CD4ED7"/>
    <w:rsid w:val="00CD4F3F"/>
    <w:rsid w:val="00CD75F8"/>
    <w:rsid w:val="00CE255C"/>
    <w:rsid w:val="00CE469A"/>
    <w:rsid w:val="00CF681A"/>
    <w:rsid w:val="00D007CE"/>
    <w:rsid w:val="00D03499"/>
    <w:rsid w:val="00D05034"/>
    <w:rsid w:val="00D116B7"/>
    <w:rsid w:val="00D13BE1"/>
    <w:rsid w:val="00D178EC"/>
    <w:rsid w:val="00D21D67"/>
    <w:rsid w:val="00D24C51"/>
    <w:rsid w:val="00D30F8C"/>
    <w:rsid w:val="00D311F8"/>
    <w:rsid w:val="00D3154E"/>
    <w:rsid w:val="00D32EC0"/>
    <w:rsid w:val="00D345CB"/>
    <w:rsid w:val="00D36B52"/>
    <w:rsid w:val="00D377C8"/>
    <w:rsid w:val="00D41274"/>
    <w:rsid w:val="00D41EC9"/>
    <w:rsid w:val="00D43BF3"/>
    <w:rsid w:val="00D43CBD"/>
    <w:rsid w:val="00D45ABB"/>
    <w:rsid w:val="00D52042"/>
    <w:rsid w:val="00D53CBC"/>
    <w:rsid w:val="00D56ED4"/>
    <w:rsid w:val="00D61D0B"/>
    <w:rsid w:val="00D62A52"/>
    <w:rsid w:val="00D63829"/>
    <w:rsid w:val="00D67829"/>
    <w:rsid w:val="00D67D55"/>
    <w:rsid w:val="00D71581"/>
    <w:rsid w:val="00D767BB"/>
    <w:rsid w:val="00D873A1"/>
    <w:rsid w:val="00D92BBB"/>
    <w:rsid w:val="00D939B0"/>
    <w:rsid w:val="00D96CD4"/>
    <w:rsid w:val="00DA0DEE"/>
    <w:rsid w:val="00DA5D20"/>
    <w:rsid w:val="00DA63DD"/>
    <w:rsid w:val="00DB10B0"/>
    <w:rsid w:val="00DB110F"/>
    <w:rsid w:val="00DB16E0"/>
    <w:rsid w:val="00DB2DF9"/>
    <w:rsid w:val="00DB30CA"/>
    <w:rsid w:val="00DB4DAB"/>
    <w:rsid w:val="00DB55E7"/>
    <w:rsid w:val="00DB6308"/>
    <w:rsid w:val="00DB7E63"/>
    <w:rsid w:val="00DC0ADE"/>
    <w:rsid w:val="00DC2055"/>
    <w:rsid w:val="00DD1D75"/>
    <w:rsid w:val="00DD5B46"/>
    <w:rsid w:val="00DD71E8"/>
    <w:rsid w:val="00DD7F1E"/>
    <w:rsid w:val="00DD7F83"/>
    <w:rsid w:val="00DE2AB1"/>
    <w:rsid w:val="00DE3178"/>
    <w:rsid w:val="00DE5E3D"/>
    <w:rsid w:val="00DE6572"/>
    <w:rsid w:val="00DF40A4"/>
    <w:rsid w:val="00E039B3"/>
    <w:rsid w:val="00E03DF4"/>
    <w:rsid w:val="00E0641E"/>
    <w:rsid w:val="00E06664"/>
    <w:rsid w:val="00E07D82"/>
    <w:rsid w:val="00E17385"/>
    <w:rsid w:val="00E222B7"/>
    <w:rsid w:val="00E26785"/>
    <w:rsid w:val="00E27A57"/>
    <w:rsid w:val="00E304BC"/>
    <w:rsid w:val="00E32853"/>
    <w:rsid w:val="00E33FEF"/>
    <w:rsid w:val="00E35584"/>
    <w:rsid w:val="00E401F8"/>
    <w:rsid w:val="00E441F4"/>
    <w:rsid w:val="00E46425"/>
    <w:rsid w:val="00E47D0E"/>
    <w:rsid w:val="00E61F64"/>
    <w:rsid w:val="00E65018"/>
    <w:rsid w:val="00E75ED9"/>
    <w:rsid w:val="00E83138"/>
    <w:rsid w:val="00E83625"/>
    <w:rsid w:val="00E85D18"/>
    <w:rsid w:val="00E8680C"/>
    <w:rsid w:val="00E94339"/>
    <w:rsid w:val="00E95D1F"/>
    <w:rsid w:val="00E97563"/>
    <w:rsid w:val="00EA0F4A"/>
    <w:rsid w:val="00EA22D4"/>
    <w:rsid w:val="00EA4D5D"/>
    <w:rsid w:val="00EB0B63"/>
    <w:rsid w:val="00EB0E25"/>
    <w:rsid w:val="00EC0276"/>
    <w:rsid w:val="00EC0941"/>
    <w:rsid w:val="00EC265C"/>
    <w:rsid w:val="00ED0913"/>
    <w:rsid w:val="00ED2EED"/>
    <w:rsid w:val="00ED32D0"/>
    <w:rsid w:val="00ED3A54"/>
    <w:rsid w:val="00ED61CB"/>
    <w:rsid w:val="00ED7123"/>
    <w:rsid w:val="00EE64C4"/>
    <w:rsid w:val="00EE765B"/>
    <w:rsid w:val="00EF2BF4"/>
    <w:rsid w:val="00EF5116"/>
    <w:rsid w:val="00EF5D1D"/>
    <w:rsid w:val="00EF75D3"/>
    <w:rsid w:val="00EF7885"/>
    <w:rsid w:val="00F0265C"/>
    <w:rsid w:val="00F02E83"/>
    <w:rsid w:val="00F03348"/>
    <w:rsid w:val="00F033FF"/>
    <w:rsid w:val="00F037F1"/>
    <w:rsid w:val="00F04DAB"/>
    <w:rsid w:val="00F06A72"/>
    <w:rsid w:val="00F136F0"/>
    <w:rsid w:val="00F20BBB"/>
    <w:rsid w:val="00F248DB"/>
    <w:rsid w:val="00F25077"/>
    <w:rsid w:val="00F25652"/>
    <w:rsid w:val="00F3176A"/>
    <w:rsid w:val="00F34FD6"/>
    <w:rsid w:val="00F42E84"/>
    <w:rsid w:val="00F43BD8"/>
    <w:rsid w:val="00F44C00"/>
    <w:rsid w:val="00F4742D"/>
    <w:rsid w:val="00F50A3A"/>
    <w:rsid w:val="00F562F3"/>
    <w:rsid w:val="00F63990"/>
    <w:rsid w:val="00F63EA0"/>
    <w:rsid w:val="00F66012"/>
    <w:rsid w:val="00F6693C"/>
    <w:rsid w:val="00F66A07"/>
    <w:rsid w:val="00F67248"/>
    <w:rsid w:val="00F67A1F"/>
    <w:rsid w:val="00F7176E"/>
    <w:rsid w:val="00F74B89"/>
    <w:rsid w:val="00F75133"/>
    <w:rsid w:val="00F81922"/>
    <w:rsid w:val="00F821F1"/>
    <w:rsid w:val="00F8270A"/>
    <w:rsid w:val="00F8380D"/>
    <w:rsid w:val="00FA12EE"/>
    <w:rsid w:val="00FA2BDF"/>
    <w:rsid w:val="00FA2DD0"/>
    <w:rsid w:val="00FA3899"/>
    <w:rsid w:val="00FA3BBC"/>
    <w:rsid w:val="00FA4909"/>
    <w:rsid w:val="00FA6751"/>
    <w:rsid w:val="00FB1048"/>
    <w:rsid w:val="00FB145D"/>
    <w:rsid w:val="00FB166E"/>
    <w:rsid w:val="00FB258F"/>
    <w:rsid w:val="00FB2792"/>
    <w:rsid w:val="00FB4E85"/>
    <w:rsid w:val="00FB5E12"/>
    <w:rsid w:val="00FB62C4"/>
    <w:rsid w:val="00FB7701"/>
    <w:rsid w:val="00FC165A"/>
    <w:rsid w:val="00FC5B4F"/>
    <w:rsid w:val="00FC6A0C"/>
    <w:rsid w:val="00FD1AC5"/>
    <w:rsid w:val="00FD5CF0"/>
    <w:rsid w:val="00FD7C71"/>
    <w:rsid w:val="00FE05BD"/>
    <w:rsid w:val="00FE41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hi-IN"/>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2DC"/>
    <w:rPr>
      <w:sz w:val="24"/>
      <w:szCs w:val="24"/>
      <w:lang w:val="en-GB" w:eastAsia="zh-CN" w:bidi="ar-SA"/>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eastAsia="en-GB"/>
    </w:rPr>
  </w:style>
  <w:style w:type="paragraph" w:customStyle="1" w:styleId="IEEEHeading2">
    <w:name w:val="IEEE Heading 2"/>
    <w:basedOn w:val="Normal"/>
    <w:next w:val="IEEEParagraph"/>
    <w:rsid w:val="00273D2C"/>
    <w:pPr>
      <w:numPr>
        <w:numId w:val="3"/>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bidi="ar-SA"/>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Header">
    <w:name w:val="header"/>
    <w:basedOn w:val="Normal"/>
    <w:link w:val="HeaderChar"/>
    <w:uiPriority w:val="99"/>
    <w:rsid w:val="00BC4D11"/>
    <w:pPr>
      <w:tabs>
        <w:tab w:val="center" w:pos="4680"/>
        <w:tab w:val="right" w:pos="9360"/>
      </w:tabs>
    </w:pPr>
  </w:style>
  <w:style w:type="character" w:customStyle="1" w:styleId="HeaderChar">
    <w:name w:val="Header Char"/>
    <w:link w:val="Header"/>
    <w:uiPriority w:val="99"/>
    <w:rsid w:val="00BC4D11"/>
    <w:rPr>
      <w:sz w:val="24"/>
      <w:szCs w:val="24"/>
      <w:lang w:val="en-AU" w:eastAsia="zh-CN" w:bidi="ar-SA"/>
    </w:rPr>
  </w:style>
  <w:style w:type="paragraph" w:styleId="Footer">
    <w:name w:val="footer"/>
    <w:basedOn w:val="Normal"/>
    <w:link w:val="FooterChar"/>
    <w:rsid w:val="00BC4D11"/>
    <w:pPr>
      <w:tabs>
        <w:tab w:val="center" w:pos="4680"/>
        <w:tab w:val="right" w:pos="9360"/>
      </w:tabs>
    </w:pPr>
  </w:style>
  <w:style w:type="character" w:customStyle="1" w:styleId="FooterChar">
    <w:name w:val="Footer Char"/>
    <w:link w:val="Footer"/>
    <w:rsid w:val="00BC4D11"/>
    <w:rPr>
      <w:sz w:val="24"/>
      <w:szCs w:val="24"/>
      <w:lang w:val="en-AU" w:eastAsia="zh-CN" w:bidi="ar-SA"/>
    </w:rPr>
  </w:style>
  <w:style w:type="paragraph" w:styleId="BalloonText">
    <w:name w:val="Balloon Text"/>
    <w:basedOn w:val="Normal"/>
    <w:link w:val="BalloonTextChar"/>
    <w:rsid w:val="00BC4D11"/>
    <w:rPr>
      <w:rFonts w:ascii="Tahoma" w:hAnsi="Tahoma" w:cs="Tahoma"/>
      <w:sz w:val="16"/>
      <w:szCs w:val="16"/>
    </w:rPr>
  </w:style>
  <w:style w:type="character" w:customStyle="1" w:styleId="BalloonTextChar">
    <w:name w:val="Balloon Text Char"/>
    <w:link w:val="BalloonText"/>
    <w:rsid w:val="00BC4D11"/>
    <w:rPr>
      <w:rFonts w:ascii="Tahoma" w:hAnsi="Tahoma" w:cs="Tahoma"/>
      <w:sz w:val="16"/>
      <w:szCs w:val="16"/>
      <w:lang w:val="en-AU" w:eastAsia="zh-CN" w:bidi="ar-SA"/>
    </w:rPr>
  </w:style>
  <w:style w:type="character" w:styleId="CommentReference">
    <w:name w:val="annotation reference"/>
    <w:rsid w:val="00A7015B"/>
    <w:rPr>
      <w:sz w:val="16"/>
      <w:szCs w:val="16"/>
    </w:rPr>
  </w:style>
  <w:style w:type="paragraph" w:styleId="CommentText">
    <w:name w:val="annotation text"/>
    <w:basedOn w:val="Normal"/>
    <w:link w:val="CommentTextChar"/>
    <w:rsid w:val="00A7015B"/>
    <w:rPr>
      <w:sz w:val="20"/>
      <w:szCs w:val="20"/>
    </w:rPr>
  </w:style>
  <w:style w:type="character" w:customStyle="1" w:styleId="CommentTextChar">
    <w:name w:val="Comment Text Char"/>
    <w:link w:val="CommentText"/>
    <w:rsid w:val="00A7015B"/>
    <w:rPr>
      <w:lang w:val="en-AU" w:eastAsia="zh-CN"/>
    </w:rPr>
  </w:style>
  <w:style w:type="paragraph" w:styleId="CommentSubject">
    <w:name w:val="annotation subject"/>
    <w:basedOn w:val="CommentText"/>
    <w:next w:val="CommentText"/>
    <w:link w:val="CommentSubjectChar"/>
    <w:rsid w:val="00A7015B"/>
    <w:rPr>
      <w:b/>
      <w:bCs/>
    </w:rPr>
  </w:style>
  <w:style w:type="character" w:customStyle="1" w:styleId="CommentSubjectChar">
    <w:name w:val="Comment Subject Char"/>
    <w:link w:val="CommentSubject"/>
    <w:rsid w:val="00A7015B"/>
    <w:rPr>
      <w:b/>
      <w:bCs/>
      <w:lang w:val="en-AU" w:eastAsia="zh-CN"/>
    </w:rPr>
  </w:style>
  <w:style w:type="paragraph" w:styleId="Revision">
    <w:name w:val="Revision"/>
    <w:hidden/>
    <w:uiPriority w:val="99"/>
    <w:semiHidden/>
    <w:rsid w:val="00A7015B"/>
    <w:rPr>
      <w:sz w:val="24"/>
      <w:szCs w:val="24"/>
      <w:lang w:val="en-AU" w:eastAsia="zh-CN" w:bidi="ar-SA"/>
    </w:rPr>
  </w:style>
  <w:style w:type="character" w:styleId="Hyperlink">
    <w:name w:val="Hyperlink"/>
    <w:rsid w:val="009B16E3"/>
    <w:rPr>
      <w:color w:val="0000FF"/>
      <w:u w:val="single"/>
    </w:rPr>
  </w:style>
  <w:style w:type="paragraph" w:styleId="NormalWeb">
    <w:name w:val="Normal (Web)"/>
    <w:basedOn w:val="Normal"/>
    <w:uiPriority w:val="99"/>
    <w:unhideWhenUsed/>
    <w:rsid w:val="008D45ED"/>
    <w:pPr>
      <w:spacing w:before="100" w:beforeAutospacing="1" w:after="100" w:afterAutospacing="1"/>
    </w:pPr>
    <w:rPr>
      <w:rFonts w:eastAsia="Times New Roman"/>
      <w:lang w:val="en-US" w:eastAsia="en-US" w:bidi="hi-IN"/>
    </w:rPr>
  </w:style>
</w:styles>
</file>

<file path=word/webSettings.xml><?xml version="1.0" encoding="utf-8"?>
<w:webSettings xmlns:r="http://schemas.openxmlformats.org/officeDocument/2006/relationships" xmlns:w="http://schemas.openxmlformats.org/wordprocessingml/2006/main">
  <w:divs>
    <w:div w:id="82338247">
      <w:bodyDiv w:val="1"/>
      <w:marLeft w:val="0"/>
      <w:marRight w:val="0"/>
      <w:marTop w:val="0"/>
      <w:marBottom w:val="0"/>
      <w:divBdr>
        <w:top w:val="none" w:sz="0" w:space="0" w:color="auto"/>
        <w:left w:val="none" w:sz="0" w:space="0" w:color="auto"/>
        <w:bottom w:val="none" w:sz="0" w:space="0" w:color="auto"/>
        <w:right w:val="none" w:sz="0" w:space="0" w:color="auto"/>
      </w:divBdr>
    </w:div>
    <w:div w:id="1098022339">
      <w:bodyDiv w:val="1"/>
      <w:marLeft w:val="0"/>
      <w:marRight w:val="0"/>
      <w:marTop w:val="0"/>
      <w:marBottom w:val="0"/>
      <w:divBdr>
        <w:top w:val="none" w:sz="0" w:space="0" w:color="auto"/>
        <w:left w:val="none" w:sz="0" w:space="0" w:color="auto"/>
        <w:bottom w:val="none" w:sz="0" w:space="0" w:color="auto"/>
        <w:right w:val="none" w:sz="0" w:space="0" w:color="auto"/>
      </w:divBdr>
    </w:div>
    <w:div w:id="1397508911">
      <w:bodyDiv w:val="1"/>
      <w:marLeft w:val="0"/>
      <w:marRight w:val="0"/>
      <w:marTop w:val="0"/>
      <w:marBottom w:val="0"/>
      <w:divBdr>
        <w:top w:val="none" w:sz="0" w:space="0" w:color="auto"/>
        <w:left w:val="none" w:sz="0" w:space="0" w:color="auto"/>
        <w:bottom w:val="none" w:sz="0" w:space="0" w:color="auto"/>
        <w:right w:val="none" w:sz="0" w:space="0" w:color="auto"/>
      </w:divBdr>
      <w:divsChild>
        <w:div w:id="134106681">
          <w:marLeft w:val="0"/>
          <w:marRight w:val="0"/>
          <w:marTop w:val="0"/>
          <w:marBottom w:val="0"/>
          <w:divBdr>
            <w:top w:val="none" w:sz="0" w:space="0" w:color="auto"/>
            <w:left w:val="none" w:sz="0" w:space="0" w:color="auto"/>
            <w:bottom w:val="none" w:sz="0" w:space="0" w:color="auto"/>
            <w:right w:val="none" w:sz="0" w:space="0" w:color="auto"/>
          </w:divBdr>
          <w:divsChild>
            <w:div w:id="1242370731">
              <w:marLeft w:val="0"/>
              <w:marRight w:val="0"/>
              <w:marTop w:val="0"/>
              <w:marBottom w:val="0"/>
              <w:divBdr>
                <w:top w:val="none" w:sz="0" w:space="0" w:color="auto"/>
                <w:left w:val="none" w:sz="0" w:space="0" w:color="auto"/>
                <w:bottom w:val="none" w:sz="0" w:space="0" w:color="auto"/>
                <w:right w:val="none" w:sz="0" w:space="0" w:color="auto"/>
              </w:divBdr>
              <w:divsChild>
                <w:div w:id="1695307573">
                  <w:marLeft w:val="0"/>
                  <w:marRight w:val="0"/>
                  <w:marTop w:val="0"/>
                  <w:marBottom w:val="0"/>
                  <w:divBdr>
                    <w:top w:val="none" w:sz="0" w:space="0" w:color="auto"/>
                    <w:left w:val="none" w:sz="0" w:space="0" w:color="auto"/>
                    <w:bottom w:val="none" w:sz="0" w:space="0" w:color="auto"/>
                    <w:right w:val="none" w:sz="0" w:space="0" w:color="auto"/>
                  </w:divBdr>
                  <w:divsChild>
                    <w:div w:id="1244216895">
                      <w:marLeft w:val="0"/>
                      <w:marRight w:val="0"/>
                      <w:marTop w:val="0"/>
                      <w:marBottom w:val="0"/>
                      <w:divBdr>
                        <w:top w:val="none" w:sz="0" w:space="0" w:color="auto"/>
                        <w:left w:val="none" w:sz="0" w:space="0" w:color="auto"/>
                        <w:bottom w:val="none" w:sz="0" w:space="0" w:color="auto"/>
                        <w:right w:val="none" w:sz="0" w:space="0" w:color="auto"/>
                      </w:divBdr>
                      <w:divsChild>
                        <w:div w:id="1165512303">
                          <w:marLeft w:val="0"/>
                          <w:marRight w:val="0"/>
                          <w:marTop w:val="0"/>
                          <w:marBottom w:val="0"/>
                          <w:divBdr>
                            <w:top w:val="none" w:sz="0" w:space="0" w:color="auto"/>
                            <w:left w:val="none" w:sz="0" w:space="0" w:color="auto"/>
                            <w:bottom w:val="none" w:sz="0" w:space="0" w:color="auto"/>
                            <w:right w:val="none" w:sz="0" w:space="0" w:color="auto"/>
                          </w:divBdr>
                          <w:divsChild>
                            <w:div w:id="121731291">
                              <w:marLeft w:val="0"/>
                              <w:marRight w:val="0"/>
                              <w:marTop w:val="0"/>
                              <w:marBottom w:val="0"/>
                              <w:divBdr>
                                <w:top w:val="none" w:sz="0" w:space="0" w:color="auto"/>
                                <w:left w:val="none" w:sz="0" w:space="0" w:color="auto"/>
                                <w:bottom w:val="none" w:sz="0" w:space="0" w:color="auto"/>
                                <w:right w:val="none" w:sz="0" w:space="0" w:color="auto"/>
                              </w:divBdr>
                              <w:divsChild>
                                <w:div w:id="1219512947">
                                  <w:marLeft w:val="0"/>
                                  <w:marRight w:val="0"/>
                                  <w:marTop w:val="0"/>
                                  <w:marBottom w:val="0"/>
                                  <w:divBdr>
                                    <w:top w:val="none" w:sz="0" w:space="0" w:color="auto"/>
                                    <w:left w:val="none" w:sz="0" w:space="0" w:color="auto"/>
                                    <w:bottom w:val="none" w:sz="0" w:space="0" w:color="auto"/>
                                    <w:right w:val="none" w:sz="0" w:space="0" w:color="auto"/>
                                  </w:divBdr>
                                  <w:divsChild>
                                    <w:div w:id="1483084428">
                                      <w:marLeft w:val="0"/>
                                      <w:marRight w:val="0"/>
                                      <w:marTop w:val="0"/>
                                      <w:marBottom w:val="0"/>
                                      <w:divBdr>
                                        <w:top w:val="none" w:sz="0" w:space="0" w:color="auto"/>
                                        <w:left w:val="none" w:sz="0" w:space="0" w:color="auto"/>
                                        <w:bottom w:val="none" w:sz="0" w:space="0" w:color="auto"/>
                                        <w:right w:val="none" w:sz="0" w:space="0" w:color="auto"/>
                                      </w:divBdr>
                                      <w:divsChild>
                                        <w:div w:id="1656452521">
                                          <w:marLeft w:val="0"/>
                                          <w:marRight w:val="0"/>
                                          <w:marTop w:val="0"/>
                                          <w:marBottom w:val="0"/>
                                          <w:divBdr>
                                            <w:top w:val="none" w:sz="0" w:space="0" w:color="auto"/>
                                            <w:left w:val="none" w:sz="0" w:space="0" w:color="auto"/>
                                            <w:bottom w:val="none" w:sz="0" w:space="0" w:color="auto"/>
                                            <w:right w:val="none" w:sz="0" w:space="0" w:color="auto"/>
                                          </w:divBdr>
                                          <w:divsChild>
                                            <w:div w:id="1403139276">
                                              <w:marLeft w:val="0"/>
                                              <w:marRight w:val="0"/>
                                              <w:marTop w:val="0"/>
                                              <w:marBottom w:val="0"/>
                                              <w:divBdr>
                                                <w:top w:val="none" w:sz="0" w:space="0" w:color="auto"/>
                                                <w:left w:val="none" w:sz="0" w:space="0" w:color="auto"/>
                                                <w:bottom w:val="none" w:sz="0" w:space="0" w:color="auto"/>
                                                <w:right w:val="none" w:sz="0" w:space="0" w:color="auto"/>
                                              </w:divBdr>
                                              <w:divsChild>
                                                <w:div w:id="1091780386">
                                                  <w:marLeft w:val="0"/>
                                                  <w:marRight w:val="0"/>
                                                  <w:marTop w:val="0"/>
                                                  <w:marBottom w:val="0"/>
                                                  <w:divBdr>
                                                    <w:top w:val="none" w:sz="0" w:space="0" w:color="auto"/>
                                                    <w:left w:val="none" w:sz="0" w:space="0" w:color="auto"/>
                                                    <w:bottom w:val="none" w:sz="0" w:space="0" w:color="auto"/>
                                                    <w:right w:val="none" w:sz="0" w:space="0" w:color="auto"/>
                                                  </w:divBdr>
                                                  <w:divsChild>
                                                    <w:div w:id="1642728406">
                                                      <w:marLeft w:val="0"/>
                                                      <w:marRight w:val="0"/>
                                                      <w:marTop w:val="0"/>
                                                      <w:marBottom w:val="0"/>
                                                      <w:divBdr>
                                                        <w:top w:val="none" w:sz="0" w:space="0" w:color="auto"/>
                                                        <w:left w:val="none" w:sz="0" w:space="0" w:color="auto"/>
                                                        <w:bottom w:val="none" w:sz="0" w:space="0" w:color="auto"/>
                                                        <w:right w:val="none" w:sz="0" w:space="0" w:color="auto"/>
                                                      </w:divBdr>
                                                      <w:divsChild>
                                                        <w:div w:id="2014919317">
                                                          <w:marLeft w:val="0"/>
                                                          <w:marRight w:val="0"/>
                                                          <w:marTop w:val="0"/>
                                                          <w:marBottom w:val="0"/>
                                                          <w:divBdr>
                                                            <w:top w:val="none" w:sz="0" w:space="0" w:color="auto"/>
                                                            <w:left w:val="none" w:sz="0" w:space="0" w:color="auto"/>
                                                            <w:bottom w:val="none" w:sz="0" w:space="0" w:color="auto"/>
                                                            <w:right w:val="none" w:sz="0" w:space="0" w:color="auto"/>
                                                          </w:divBdr>
                                                          <w:divsChild>
                                                            <w:div w:id="831260758">
                                                              <w:marLeft w:val="0"/>
                                                              <w:marRight w:val="0"/>
                                                              <w:marTop w:val="0"/>
                                                              <w:marBottom w:val="0"/>
                                                              <w:divBdr>
                                                                <w:top w:val="none" w:sz="0" w:space="0" w:color="auto"/>
                                                                <w:left w:val="none" w:sz="0" w:space="0" w:color="auto"/>
                                                                <w:bottom w:val="none" w:sz="0" w:space="0" w:color="auto"/>
                                                                <w:right w:val="none" w:sz="0" w:space="0" w:color="auto"/>
                                                              </w:divBdr>
                                                              <w:divsChild>
                                                                <w:div w:id="1326936144">
                                                                  <w:marLeft w:val="0"/>
                                                                  <w:marRight w:val="0"/>
                                                                  <w:marTop w:val="0"/>
                                                                  <w:marBottom w:val="0"/>
                                                                  <w:divBdr>
                                                                    <w:top w:val="none" w:sz="0" w:space="0" w:color="auto"/>
                                                                    <w:left w:val="none" w:sz="0" w:space="0" w:color="auto"/>
                                                                    <w:bottom w:val="none" w:sz="0" w:space="0" w:color="auto"/>
                                                                    <w:right w:val="none" w:sz="0" w:space="0" w:color="auto"/>
                                                                  </w:divBdr>
                                                                  <w:divsChild>
                                                                    <w:div w:id="708603526">
                                                                      <w:marLeft w:val="0"/>
                                                                      <w:marRight w:val="0"/>
                                                                      <w:marTop w:val="0"/>
                                                                      <w:marBottom w:val="0"/>
                                                                      <w:divBdr>
                                                                        <w:top w:val="none" w:sz="0" w:space="0" w:color="auto"/>
                                                                        <w:left w:val="none" w:sz="0" w:space="0" w:color="auto"/>
                                                                        <w:bottom w:val="none" w:sz="0" w:space="0" w:color="auto"/>
                                                                        <w:right w:val="none" w:sz="0" w:space="0" w:color="auto"/>
                                                                      </w:divBdr>
                                                                      <w:divsChild>
                                                                        <w:div w:id="337510958">
                                                                          <w:marLeft w:val="0"/>
                                                                          <w:marRight w:val="0"/>
                                                                          <w:marTop w:val="0"/>
                                                                          <w:marBottom w:val="0"/>
                                                                          <w:divBdr>
                                                                            <w:top w:val="none" w:sz="0" w:space="0" w:color="auto"/>
                                                                            <w:left w:val="none" w:sz="0" w:space="0" w:color="auto"/>
                                                                            <w:bottom w:val="none" w:sz="0" w:space="0" w:color="auto"/>
                                                                            <w:right w:val="none" w:sz="0" w:space="0" w:color="auto"/>
                                                                          </w:divBdr>
                                                                          <w:divsChild>
                                                                            <w:div w:id="1465392970">
                                                                              <w:marLeft w:val="0"/>
                                                                              <w:marRight w:val="0"/>
                                                                              <w:marTop w:val="0"/>
                                                                              <w:marBottom w:val="0"/>
                                                                              <w:divBdr>
                                                                                <w:top w:val="none" w:sz="0" w:space="0" w:color="auto"/>
                                                                                <w:left w:val="none" w:sz="0" w:space="0" w:color="auto"/>
                                                                                <w:bottom w:val="none" w:sz="0" w:space="0" w:color="auto"/>
                                                                                <w:right w:val="none" w:sz="0" w:space="0" w:color="auto"/>
                                                                              </w:divBdr>
                                                                              <w:divsChild>
                                                                                <w:div w:id="288972454">
                                                                                  <w:marLeft w:val="0"/>
                                                                                  <w:marRight w:val="0"/>
                                                                                  <w:marTop w:val="0"/>
                                                                                  <w:marBottom w:val="0"/>
                                                                                  <w:divBdr>
                                                                                    <w:top w:val="none" w:sz="0" w:space="0" w:color="auto"/>
                                                                                    <w:left w:val="none" w:sz="0" w:space="0" w:color="auto"/>
                                                                                    <w:bottom w:val="none" w:sz="0" w:space="0" w:color="auto"/>
                                                                                    <w:right w:val="none" w:sz="0" w:space="0" w:color="auto"/>
                                                                                  </w:divBdr>
                                                                                  <w:divsChild>
                                                                                    <w:div w:id="1176194795">
                                                                                      <w:marLeft w:val="0"/>
                                                                                      <w:marRight w:val="0"/>
                                                                                      <w:marTop w:val="0"/>
                                                                                      <w:marBottom w:val="0"/>
                                                                                      <w:divBdr>
                                                                                        <w:top w:val="none" w:sz="0" w:space="0" w:color="auto"/>
                                                                                        <w:left w:val="none" w:sz="0" w:space="0" w:color="auto"/>
                                                                                        <w:bottom w:val="none" w:sz="0" w:space="0" w:color="auto"/>
                                                                                        <w:right w:val="none" w:sz="0" w:space="0" w:color="auto"/>
                                                                                      </w:divBdr>
                                                                                      <w:divsChild>
                                                                                        <w:div w:id="858741314">
                                                                                          <w:marLeft w:val="0"/>
                                                                                          <w:marRight w:val="0"/>
                                                                                          <w:marTop w:val="0"/>
                                                                                          <w:marBottom w:val="0"/>
                                                                                          <w:divBdr>
                                                                                            <w:top w:val="none" w:sz="0" w:space="0" w:color="auto"/>
                                                                                            <w:left w:val="none" w:sz="0" w:space="0" w:color="auto"/>
                                                                                            <w:bottom w:val="none" w:sz="0" w:space="0" w:color="auto"/>
                                                                                            <w:right w:val="none" w:sz="0" w:space="0" w:color="auto"/>
                                                                                          </w:divBdr>
                                                                                          <w:divsChild>
                                                                                            <w:div w:id="996764764">
                                                                                              <w:marLeft w:val="0"/>
                                                                                              <w:marRight w:val="0"/>
                                                                                              <w:marTop w:val="0"/>
                                                                                              <w:marBottom w:val="0"/>
                                                                                              <w:divBdr>
                                                                                                <w:top w:val="none" w:sz="0" w:space="0" w:color="auto"/>
                                                                                                <w:left w:val="none" w:sz="0" w:space="0" w:color="auto"/>
                                                                                                <w:bottom w:val="none" w:sz="0" w:space="0" w:color="auto"/>
                                                                                                <w:right w:val="none" w:sz="0" w:space="0" w:color="auto"/>
                                                                                              </w:divBdr>
                                                                                              <w:divsChild>
                                                                                                <w:div w:id="1390225333">
                                                                                                  <w:marLeft w:val="0"/>
                                                                                                  <w:marRight w:val="0"/>
                                                                                                  <w:marTop w:val="0"/>
                                                                                                  <w:marBottom w:val="0"/>
                                                                                                  <w:divBdr>
                                                                                                    <w:top w:val="none" w:sz="0" w:space="0" w:color="auto"/>
                                                                                                    <w:left w:val="none" w:sz="0" w:space="0" w:color="auto"/>
                                                                                                    <w:bottom w:val="none" w:sz="0" w:space="0" w:color="auto"/>
                                                                                                    <w:right w:val="none" w:sz="0" w:space="0" w:color="auto"/>
                                                                                                  </w:divBdr>
                                                                                                  <w:divsChild>
                                                                                                    <w:div w:id="255215818">
                                                                                                      <w:marLeft w:val="0"/>
                                                                                                      <w:marRight w:val="0"/>
                                                                                                      <w:marTop w:val="0"/>
                                                                                                      <w:marBottom w:val="0"/>
                                                                                                      <w:divBdr>
                                                                                                        <w:top w:val="none" w:sz="0" w:space="0" w:color="auto"/>
                                                                                                        <w:left w:val="none" w:sz="0" w:space="0" w:color="auto"/>
                                                                                                        <w:bottom w:val="none" w:sz="0" w:space="0" w:color="auto"/>
                                                                                                        <w:right w:val="none" w:sz="0" w:space="0" w:color="auto"/>
                                                                                                      </w:divBdr>
                                                                                                      <w:divsChild>
                                                                                                        <w:div w:id="1140541628">
                                                                                                          <w:marLeft w:val="0"/>
                                                                                                          <w:marRight w:val="0"/>
                                                                                                          <w:marTop w:val="0"/>
                                                                                                          <w:marBottom w:val="0"/>
                                                                                                          <w:divBdr>
                                                                                                            <w:top w:val="none" w:sz="0" w:space="0" w:color="auto"/>
                                                                                                            <w:left w:val="none" w:sz="0" w:space="0" w:color="auto"/>
                                                                                                            <w:bottom w:val="none" w:sz="0" w:space="0" w:color="auto"/>
                                                                                                            <w:right w:val="none" w:sz="0" w:space="0" w:color="auto"/>
                                                                                                          </w:divBdr>
                                                                                                          <w:divsChild>
                                                                                                            <w:div w:id="1189292874">
                                                                                                              <w:marLeft w:val="0"/>
                                                                                                              <w:marRight w:val="0"/>
                                                                                                              <w:marTop w:val="0"/>
                                                                                                              <w:marBottom w:val="0"/>
                                                                                                              <w:divBdr>
                                                                                                                <w:top w:val="none" w:sz="0" w:space="0" w:color="auto"/>
                                                                                                                <w:left w:val="none" w:sz="0" w:space="0" w:color="auto"/>
                                                                                                                <w:bottom w:val="none" w:sz="0" w:space="0" w:color="auto"/>
                                                                                                                <w:right w:val="none" w:sz="0" w:space="0" w:color="auto"/>
                                                                                                              </w:divBdr>
                                                                                                              <w:divsChild>
                                                                                                                <w:div w:id="2051301974">
                                                                                                                  <w:marLeft w:val="0"/>
                                                                                                                  <w:marRight w:val="0"/>
                                                                                                                  <w:marTop w:val="0"/>
                                                                                                                  <w:marBottom w:val="0"/>
                                                                                                                  <w:divBdr>
                                                                                                                    <w:top w:val="none" w:sz="0" w:space="0" w:color="auto"/>
                                                                                                                    <w:left w:val="none" w:sz="0" w:space="0" w:color="auto"/>
                                                                                                                    <w:bottom w:val="none" w:sz="0" w:space="0" w:color="auto"/>
                                                                                                                    <w:right w:val="none" w:sz="0" w:space="0" w:color="auto"/>
                                                                                                                  </w:divBdr>
                                                                                                                  <w:divsChild>
                                                                                                                    <w:div w:id="610749297">
                                                                                                                      <w:marLeft w:val="0"/>
                                                                                                                      <w:marRight w:val="0"/>
                                                                                                                      <w:marTop w:val="0"/>
                                                                                                                      <w:marBottom w:val="0"/>
                                                                                                                      <w:divBdr>
                                                                                                                        <w:top w:val="none" w:sz="0" w:space="0" w:color="auto"/>
                                                                                                                        <w:left w:val="none" w:sz="0" w:space="0" w:color="auto"/>
                                                                                                                        <w:bottom w:val="none" w:sz="0" w:space="0" w:color="auto"/>
                                                                                                                        <w:right w:val="none" w:sz="0" w:space="0" w:color="auto"/>
                                                                                                                      </w:divBdr>
                                                                                                                      <w:divsChild>
                                                                                                                        <w:div w:id="593897338">
                                                                                                                          <w:marLeft w:val="0"/>
                                                                                                                          <w:marRight w:val="0"/>
                                                                                                                          <w:marTop w:val="0"/>
                                                                                                                          <w:marBottom w:val="0"/>
                                                                                                                          <w:divBdr>
                                                                                                                            <w:top w:val="none" w:sz="0" w:space="0" w:color="auto"/>
                                                                                                                            <w:left w:val="none" w:sz="0" w:space="0" w:color="auto"/>
                                                                                                                            <w:bottom w:val="none" w:sz="0" w:space="0" w:color="auto"/>
                                                                                                                            <w:right w:val="none" w:sz="0" w:space="0" w:color="auto"/>
                                                                                                                          </w:divBdr>
                                                                                                                          <w:divsChild>
                                                                                                                            <w:div w:id="1728920721">
                                                                                                                              <w:marLeft w:val="0"/>
                                                                                                                              <w:marRight w:val="0"/>
                                                                                                                              <w:marTop w:val="0"/>
                                                                                                                              <w:marBottom w:val="0"/>
                                                                                                                              <w:divBdr>
                                                                                                                                <w:top w:val="none" w:sz="0" w:space="0" w:color="auto"/>
                                                                                                                                <w:left w:val="none" w:sz="0" w:space="0" w:color="auto"/>
                                                                                                                                <w:bottom w:val="none" w:sz="0" w:space="0" w:color="auto"/>
                                                                                                                                <w:right w:val="none" w:sz="0" w:space="0" w:color="auto"/>
                                                                                                                              </w:divBdr>
                                                                                                                              <w:divsChild>
                                                                                                                                <w:div w:id="68621418">
                                                                                                                                  <w:marLeft w:val="0"/>
                                                                                                                                  <w:marRight w:val="0"/>
                                                                                                                                  <w:marTop w:val="0"/>
                                                                                                                                  <w:marBottom w:val="0"/>
                                                                                                                                  <w:divBdr>
                                                                                                                                    <w:top w:val="none" w:sz="0" w:space="0" w:color="auto"/>
                                                                                                                                    <w:left w:val="none" w:sz="0" w:space="0" w:color="auto"/>
                                                                                                                                    <w:bottom w:val="none" w:sz="0" w:space="0" w:color="auto"/>
                                                                                                                                    <w:right w:val="none" w:sz="0" w:space="0" w:color="auto"/>
                                                                                                                                  </w:divBdr>
                                                                                                                                  <w:divsChild>
                                                                                                                                    <w:div w:id="706217341">
                                                                                                                                      <w:marLeft w:val="0"/>
                                                                                                                                      <w:marRight w:val="0"/>
                                                                                                                                      <w:marTop w:val="0"/>
                                                                                                                                      <w:marBottom w:val="0"/>
                                                                                                                                      <w:divBdr>
                                                                                                                                        <w:top w:val="none" w:sz="0" w:space="0" w:color="auto"/>
                                                                                                                                        <w:left w:val="none" w:sz="0" w:space="0" w:color="auto"/>
                                                                                                                                        <w:bottom w:val="none" w:sz="0" w:space="0" w:color="auto"/>
                                                                                                                                        <w:right w:val="none" w:sz="0" w:space="0" w:color="auto"/>
                                                                                                                                      </w:divBdr>
                                                                                                                                      <w:divsChild>
                                                                                                                                        <w:div w:id="954140959">
                                                                                                                                          <w:marLeft w:val="0"/>
                                                                                                                                          <w:marRight w:val="0"/>
                                                                                                                                          <w:marTop w:val="0"/>
                                                                                                                                          <w:marBottom w:val="0"/>
                                                                                                                                          <w:divBdr>
                                                                                                                                            <w:top w:val="none" w:sz="0" w:space="0" w:color="auto"/>
                                                                                                                                            <w:left w:val="none" w:sz="0" w:space="0" w:color="auto"/>
                                                                                                                                            <w:bottom w:val="none" w:sz="0" w:space="0" w:color="auto"/>
                                                                                                                                            <w:right w:val="none" w:sz="0" w:space="0" w:color="auto"/>
                                                                                                                                          </w:divBdr>
                                                                                                                                          <w:divsChild>
                                                                                                                                            <w:div w:id="1708407178">
                                                                                                                                              <w:marLeft w:val="0"/>
                                                                                                                                              <w:marRight w:val="0"/>
                                                                                                                                              <w:marTop w:val="0"/>
                                                                                                                                              <w:marBottom w:val="0"/>
                                                                                                                                              <w:divBdr>
                                                                                                                                                <w:top w:val="none" w:sz="0" w:space="0" w:color="auto"/>
                                                                                                                                                <w:left w:val="none" w:sz="0" w:space="0" w:color="auto"/>
                                                                                                                                                <w:bottom w:val="none" w:sz="0" w:space="0" w:color="auto"/>
                                                                                                                                                <w:right w:val="none" w:sz="0" w:space="0" w:color="auto"/>
                                                                                                                                              </w:divBdr>
                                                                                                                                              <w:divsChild>
                                                                                                                                                <w:div w:id="1413964832">
                                                                                                                                                  <w:marLeft w:val="0"/>
                                                                                                                                                  <w:marRight w:val="0"/>
                                                                                                                                                  <w:marTop w:val="0"/>
                                                                                                                                                  <w:marBottom w:val="0"/>
                                                                                                                                                  <w:divBdr>
                                                                                                                                                    <w:top w:val="none" w:sz="0" w:space="0" w:color="auto"/>
                                                                                                                                                    <w:left w:val="none" w:sz="0" w:space="0" w:color="auto"/>
                                                                                                                                                    <w:bottom w:val="none" w:sz="0" w:space="0" w:color="auto"/>
                                                                                                                                                    <w:right w:val="none" w:sz="0" w:space="0" w:color="auto"/>
                                                                                                                                                  </w:divBdr>
                                                                                                                                                  <w:divsChild>
                                                                                                                                                    <w:div w:id="1770734212">
                                                                                                                                                      <w:marLeft w:val="0"/>
                                                                                                                                                      <w:marRight w:val="0"/>
                                                                                                                                                      <w:marTop w:val="0"/>
                                                                                                                                                      <w:marBottom w:val="0"/>
                                                                                                                                                      <w:divBdr>
                                                                                                                                                        <w:top w:val="none" w:sz="0" w:space="0" w:color="auto"/>
                                                                                                                                                        <w:left w:val="none" w:sz="0" w:space="0" w:color="auto"/>
                                                                                                                                                        <w:bottom w:val="none" w:sz="0" w:space="0" w:color="auto"/>
                                                                                                                                                        <w:right w:val="none" w:sz="0" w:space="0" w:color="auto"/>
                                                                                                                                                      </w:divBdr>
                                                                                                                                                      <w:divsChild>
                                                                                                                                                        <w:div w:id="1140072700">
                                                                                                                                                          <w:marLeft w:val="0"/>
                                                                                                                                                          <w:marRight w:val="0"/>
                                                                                                                                                          <w:marTop w:val="0"/>
                                                                                                                                                          <w:marBottom w:val="0"/>
                                                                                                                                                          <w:divBdr>
                                                                                                                                                            <w:top w:val="none" w:sz="0" w:space="0" w:color="auto"/>
                                                                                                                                                            <w:left w:val="none" w:sz="0" w:space="0" w:color="auto"/>
                                                                                                                                                            <w:bottom w:val="none" w:sz="0" w:space="0" w:color="auto"/>
                                                                                                                                                            <w:right w:val="none" w:sz="0" w:space="0" w:color="auto"/>
                                                                                                                                                          </w:divBdr>
                                                                                                                                                          <w:divsChild>
                                                                                                                                                            <w:div w:id="2131587481">
                                                                                                                                                              <w:marLeft w:val="0"/>
                                                                                                                                                              <w:marRight w:val="0"/>
                                                                                                                                                              <w:marTop w:val="0"/>
                                                                                                                                                              <w:marBottom w:val="0"/>
                                                                                                                                                              <w:divBdr>
                                                                                                                                                                <w:top w:val="none" w:sz="0" w:space="0" w:color="auto"/>
                                                                                                                                                                <w:left w:val="none" w:sz="0" w:space="0" w:color="auto"/>
                                                                                                                                                                <w:bottom w:val="none" w:sz="0" w:space="0" w:color="auto"/>
                                                                                                                                                                <w:right w:val="none" w:sz="0" w:space="0" w:color="auto"/>
                                                                                                                                                              </w:divBdr>
                                                                                                                                                              <w:divsChild>
                                                                                                                                                                <w:div w:id="705569739">
                                                                                                                                                                  <w:marLeft w:val="0"/>
                                                                                                                                                                  <w:marRight w:val="0"/>
                                                                                                                                                                  <w:marTop w:val="0"/>
                                                                                                                                                                  <w:marBottom w:val="0"/>
                                                                                                                                                                  <w:divBdr>
                                                                                                                                                                    <w:top w:val="none" w:sz="0" w:space="0" w:color="auto"/>
                                                                                                                                                                    <w:left w:val="none" w:sz="0" w:space="0" w:color="auto"/>
                                                                                                                                                                    <w:bottom w:val="none" w:sz="0" w:space="0" w:color="auto"/>
                                                                                                                                                                    <w:right w:val="none" w:sz="0" w:space="0" w:color="auto"/>
                                                                                                                                                                  </w:divBdr>
                                                                                                                                                                  <w:divsChild>
                                                                                                                                                                    <w:div w:id="867909838">
                                                                                                                                                                      <w:marLeft w:val="0"/>
                                                                                                                                                                      <w:marRight w:val="0"/>
                                                                                                                                                                      <w:marTop w:val="0"/>
                                                                                                                                                                      <w:marBottom w:val="0"/>
                                                                                                                                                                      <w:divBdr>
                                                                                                                                                                        <w:top w:val="none" w:sz="0" w:space="0" w:color="auto"/>
                                                                                                                                                                        <w:left w:val="none" w:sz="0" w:space="0" w:color="auto"/>
                                                                                                                                                                        <w:bottom w:val="none" w:sz="0" w:space="0" w:color="auto"/>
                                                                                                                                                                        <w:right w:val="none" w:sz="0" w:space="0" w:color="auto"/>
                                                                                                                                                                      </w:divBdr>
                                                                                                                                                                      <w:divsChild>
                                                                                                                                                                        <w:div w:id="466778610">
                                                                                                                                                                          <w:marLeft w:val="0"/>
                                                                                                                                                                          <w:marRight w:val="0"/>
                                                                                                                                                                          <w:marTop w:val="0"/>
                                                                                                                                                                          <w:marBottom w:val="0"/>
                                                                                                                                                                          <w:divBdr>
                                                                                                                                                                            <w:top w:val="none" w:sz="0" w:space="0" w:color="auto"/>
                                                                                                                                                                            <w:left w:val="none" w:sz="0" w:space="0" w:color="auto"/>
                                                                                                                                                                            <w:bottom w:val="none" w:sz="0" w:space="0" w:color="auto"/>
                                                                                                                                                                            <w:right w:val="none" w:sz="0" w:space="0" w:color="auto"/>
                                                                                                                                                                          </w:divBdr>
                                                                                                                                                                          <w:divsChild>
                                                                                                                                                                            <w:div w:id="12106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68784789">
                                                                                                      <w:marLeft w:val="0"/>
                                                                                                      <w:marRight w:val="0"/>
                                                                                                      <w:marTop w:val="0"/>
                                                                                                      <w:marBottom w:val="0"/>
                                                                                                      <w:divBdr>
                                                                                                        <w:top w:val="none" w:sz="0" w:space="0" w:color="auto"/>
                                                                                                        <w:left w:val="none" w:sz="0" w:space="0" w:color="auto"/>
                                                                                                        <w:bottom w:val="none" w:sz="0" w:space="0" w:color="auto"/>
                                                                                                        <w:right w:val="none" w:sz="0" w:space="0" w:color="auto"/>
                                                                                                      </w:divBdr>
                                                                                                    </w:div>
                                                                                                    <w:div w:id="549340974">
                                                                                                      <w:marLeft w:val="0"/>
                                                                                                      <w:marRight w:val="0"/>
                                                                                                      <w:marTop w:val="0"/>
                                                                                                      <w:marBottom w:val="0"/>
                                                                                                      <w:divBdr>
                                                                                                        <w:top w:val="none" w:sz="0" w:space="0" w:color="auto"/>
                                                                                                        <w:left w:val="none" w:sz="0" w:space="0" w:color="auto"/>
                                                                                                        <w:bottom w:val="none" w:sz="0" w:space="0" w:color="auto"/>
                                                                                                        <w:right w:val="none" w:sz="0" w:space="0" w:color="auto"/>
                                                                                                      </w:divBdr>
                                                                                                    </w:div>
                                                                                                    <w:div w:id="5837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jpeg"/><Relationship Id="rId28" Type="http://schemas.microsoft.com/office/2011/relationships/people" Target="people.xml"/><Relationship Id="rId10" Type="http://schemas.openxmlformats.org/officeDocument/2006/relationships/header" Target="header2.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D79D97-7F7E-489B-957D-D8810244C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3853</Words>
  <Characters>21967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Manager>Diunuge Buddhika Wijesinghe</Manager>
  <Company>Microsoft</Company>
  <LinksUpToDate>false</LinksUpToDate>
  <CharactersWithSpaces>25769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Establishing Traceability Links among Software Artefacts</dc:subject>
  <dc:creator>diunuge</dc:creator>
  <cp:keywords>ICTer</cp:keywords>
  <cp:lastModifiedBy>cse</cp:lastModifiedBy>
  <cp:revision>2</cp:revision>
  <cp:lastPrinted>2016-05-19T06:14:00Z</cp:lastPrinted>
  <dcterms:created xsi:type="dcterms:W3CDTF">2016-05-27T19:13:00Z</dcterms:created>
  <dcterms:modified xsi:type="dcterms:W3CDTF">2016-05-27T19:13:00Z</dcterms:modified>
  <cp:category>Research Paper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uthanu91@gmail.com@www.mendeley.com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